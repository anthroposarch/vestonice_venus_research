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3E7B2" w14:textId="77777777" w:rsidR="00B569A6" w:rsidRPr="00B569A6" w:rsidRDefault="00B569A6" w:rsidP="00B569A6">
      <w:pPr>
        <w:rPr>
          <w:rFonts w:ascii="Calibri" w:eastAsia="Calibri" w:hAnsi="Calibri" w:cs="Times New Roman"/>
        </w:rPr>
      </w:pPr>
    </w:p>
    <w:p w14:paraId="45FC8416" w14:textId="77777777" w:rsidR="00B569A6" w:rsidRPr="00B569A6" w:rsidRDefault="00B569A6" w:rsidP="00B569A6">
      <w:pPr>
        <w:rPr>
          <w:rFonts w:ascii="Calibri" w:eastAsia="Calibri" w:hAnsi="Calibri" w:cs="Times New Roman"/>
          <w:b/>
        </w:rPr>
      </w:pPr>
      <w:proofErr w:type="spellStart"/>
      <w:r w:rsidRPr="00B569A6">
        <w:rPr>
          <w:rFonts w:ascii="Calibri" w:eastAsia="Calibri" w:hAnsi="Calibri" w:cs="Times New Roman"/>
          <w:b/>
        </w:rPr>
        <w:t>Results</w:t>
      </w:r>
      <w:proofErr w:type="spellEnd"/>
    </w:p>
    <w:p w14:paraId="03641377" w14:textId="77777777" w:rsidR="00B569A6" w:rsidRPr="00B569A6" w:rsidRDefault="00B569A6" w:rsidP="00B569A6">
      <w:pPr>
        <w:rPr>
          <w:rFonts w:ascii="Calibri" w:eastAsia="Calibri" w:hAnsi="Calibri" w:cs="Times New Roman"/>
        </w:rPr>
      </w:pPr>
      <w:proofErr w:type="spellStart"/>
      <w:r w:rsidRPr="00B569A6">
        <w:rPr>
          <w:rFonts w:ascii="Calibri" w:eastAsia="Calibri" w:hAnsi="Calibri" w:cs="Times New Roman"/>
        </w:rPr>
        <w:t>The</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scanned</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Venus</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provided</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comprehensive</w:t>
      </w:r>
      <w:proofErr w:type="spellEnd"/>
      <w:r w:rsidRPr="00B569A6">
        <w:rPr>
          <w:rFonts w:ascii="Calibri" w:eastAsia="Calibri" w:hAnsi="Calibri" w:cs="Times New Roman"/>
        </w:rPr>
        <w:t xml:space="preserve"> data, </w:t>
      </w:r>
      <w:proofErr w:type="spellStart"/>
      <w:r w:rsidRPr="00B569A6">
        <w:rPr>
          <w:rFonts w:ascii="Calibri" w:eastAsia="Calibri" w:hAnsi="Calibri" w:cs="Times New Roman"/>
        </w:rPr>
        <w:t>which</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significantly</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expands</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our</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interpretive</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possibilities</w:t>
      </w:r>
      <w:proofErr w:type="spellEnd"/>
      <w:r w:rsidRPr="00B569A6">
        <w:rPr>
          <w:rFonts w:ascii="Calibri" w:eastAsia="Calibri" w:hAnsi="Calibri" w:cs="Times New Roman"/>
        </w:rPr>
        <w:t>. Poloautomatická segmentace (</w:t>
      </w:r>
      <w:proofErr w:type="spellStart"/>
      <w:r w:rsidRPr="00B569A6">
        <w:rPr>
          <w:rFonts w:ascii="Calibri" w:eastAsia="Calibri" w:hAnsi="Calibri" w:cs="Times New Roman"/>
        </w:rPr>
        <w:t>see</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Methods</w:t>
      </w:r>
      <w:proofErr w:type="spellEnd"/>
      <w:r w:rsidRPr="00B569A6">
        <w:rPr>
          <w:rFonts w:ascii="Calibri" w:eastAsia="Calibri" w:hAnsi="Calibri" w:cs="Times New Roman"/>
        </w:rPr>
        <w:t xml:space="preserve"> – </w:t>
      </w:r>
      <w:proofErr w:type="spellStart"/>
      <w:r w:rsidRPr="00B569A6">
        <w:rPr>
          <w:rFonts w:ascii="Calibri" w:eastAsia="Calibri" w:hAnsi="Calibri" w:cs="Times New Roman"/>
        </w:rPr>
        <w:t>Segmentation</w:t>
      </w:r>
      <w:proofErr w:type="spellEnd"/>
      <w:r w:rsidRPr="00B569A6">
        <w:rPr>
          <w:rFonts w:ascii="Calibri" w:eastAsia="Calibri" w:hAnsi="Calibri" w:cs="Times New Roman"/>
        </w:rPr>
        <w:t xml:space="preserve"> and </w:t>
      </w:r>
      <w:proofErr w:type="spellStart"/>
      <w:r w:rsidRPr="00B569A6">
        <w:rPr>
          <w:rFonts w:ascii="Calibri" w:eastAsia="Calibri" w:hAnsi="Calibri" w:cs="Times New Roman"/>
        </w:rPr>
        <w:t>documentation</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of</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particles</w:t>
      </w:r>
      <w:proofErr w:type="spellEnd"/>
      <w:r w:rsidRPr="00B569A6">
        <w:rPr>
          <w:rFonts w:ascii="Calibri" w:eastAsia="Calibri" w:hAnsi="Calibri" w:cs="Times New Roman"/>
        </w:rPr>
        <w:t xml:space="preserve">) poskytla soubor 102515 částic různých velikostí a tvarů. V rámci </w:t>
      </w:r>
      <w:proofErr w:type="spellStart"/>
      <w:r w:rsidRPr="00B569A6">
        <w:rPr>
          <w:rFonts w:ascii="Calibri" w:eastAsia="Calibri" w:hAnsi="Calibri" w:cs="Times New Roman"/>
        </w:rPr>
        <w:t>exploratory</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analysis</w:t>
      </w:r>
      <w:proofErr w:type="spellEnd"/>
      <w:r w:rsidRPr="00B569A6">
        <w:rPr>
          <w:rFonts w:ascii="Calibri" w:eastAsia="Calibri" w:hAnsi="Calibri" w:cs="Times New Roman"/>
        </w:rPr>
        <w:t xml:space="preserve"> je soubor pro snadnější vyhodnocení rozdělili do dvou objemových skupin – méně než 1 mm</w:t>
      </w:r>
      <w:r w:rsidRPr="00B569A6">
        <w:rPr>
          <w:rFonts w:ascii="Calibri" w:eastAsia="Calibri" w:hAnsi="Calibri" w:cs="Times New Roman"/>
          <w:vertAlign w:val="superscript"/>
        </w:rPr>
        <w:t>3</w:t>
      </w:r>
      <w:r w:rsidRPr="00B569A6">
        <w:rPr>
          <w:rFonts w:ascii="Calibri" w:eastAsia="Calibri" w:hAnsi="Calibri" w:cs="Times New Roman"/>
        </w:rPr>
        <w:t xml:space="preserve"> a větší než 1 mm</w:t>
      </w:r>
      <w:r w:rsidRPr="00B569A6">
        <w:rPr>
          <w:rFonts w:ascii="Calibri" w:eastAsia="Calibri" w:hAnsi="Calibri" w:cs="Times New Roman"/>
          <w:vertAlign w:val="superscript"/>
        </w:rPr>
        <w:t>3</w:t>
      </w:r>
      <w:r w:rsidRPr="00B569A6">
        <w:rPr>
          <w:rFonts w:ascii="Calibri" w:eastAsia="Calibri" w:hAnsi="Calibri" w:cs="Times New Roman"/>
        </w:rPr>
        <w:t xml:space="preserve">. </w:t>
      </w:r>
      <w:commentRangeStart w:id="0"/>
      <w:r w:rsidRPr="00B569A6">
        <w:rPr>
          <w:rFonts w:ascii="Calibri" w:eastAsia="Calibri" w:hAnsi="Calibri" w:cs="Times New Roman"/>
        </w:rPr>
        <w:t>Kvantitativně převládá první skupina, která tvoří 99,9 % a kulminuje v rozmezí 0.001-0.0001 mm</w:t>
      </w:r>
      <w:r w:rsidRPr="00B569A6">
        <w:rPr>
          <w:rFonts w:ascii="Calibri" w:eastAsia="Calibri" w:hAnsi="Calibri" w:cs="Times New Roman"/>
          <w:vertAlign w:val="superscript"/>
        </w:rPr>
        <w:t>3</w:t>
      </w:r>
      <w:r w:rsidRPr="00B569A6">
        <w:rPr>
          <w:rFonts w:ascii="Calibri" w:eastAsia="Calibri" w:hAnsi="Calibri" w:cs="Times New Roman"/>
        </w:rPr>
        <w:t xml:space="preserve">.  Nejmenší částice o velikosti </w:t>
      </w:r>
      <w:proofErr w:type="gramStart"/>
      <w:r w:rsidRPr="00B569A6">
        <w:rPr>
          <w:rFonts w:ascii="Calibri" w:eastAsia="Calibri" w:hAnsi="Calibri" w:cs="Times New Roman"/>
        </w:rPr>
        <w:t>&lt; 0.00001</w:t>
      </w:r>
      <w:proofErr w:type="gramEnd"/>
      <w:r w:rsidRPr="00B569A6">
        <w:rPr>
          <w:rFonts w:ascii="Calibri" w:eastAsia="Calibri" w:hAnsi="Calibri" w:cs="Times New Roman"/>
        </w:rPr>
        <w:t xml:space="preserve"> mm</w:t>
      </w:r>
      <w:r w:rsidRPr="00B569A6">
        <w:rPr>
          <w:rFonts w:ascii="Calibri" w:eastAsia="Calibri" w:hAnsi="Calibri" w:cs="Times New Roman"/>
          <w:vertAlign w:val="superscript"/>
        </w:rPr>
        <w:t>3</w:t>
      </w:r>
      <w:r w:rsidRPr="00B569A6">
        <w:rPr>
          <w:rFonts w:ascii="Calibri" w:eastAsia="Calibri" w:hAnsi="Calibri" w:cs="Times New Roman"/>
        </w:rPr>
        <w:t xml:space="preserve"> dosahují v </w:t>
      </w:r>
      <w:proofErr w:type="spellStart"/>
      <w:r w:rsidRPr="00B569A6">
        <w:rPr>
          <w:rFonts w:ascii="Calibri" w:eastAsia="Calibri" w:hAnsi="Calibri" w:cs="Times New Roman"/>
        </w:rPr>
        <w:t>proměných</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flatness</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elongation</w:t>
      </w:r>
      <w:proofErr w:type="spellEnd"/>
      <w:r w:rsidRPr="00B569A6">
        <w:rPr>
          <w:rFonts w:ascii="Calibri" w:eastAsia="Calibri" w:hAnsi="Calibri" w:cs="Times New Roman"/>
        </w:rPr>
        <w:t xml:space="preserve"> and </w:t>
      </w:r>
      <w:proofErr w:type="spellStart"/>
      <w:r w:rsidRPr="00B569A6">
        <w:rPr>
          <w:rFonts w:ascii="Calibri" w:eastAsia="Calibri" w:hAnsi="Calibri" w:cs="Times New Roman"/>
        </w:rPr>
        <w:t>anisotrophy</w:t>
      </w:r>
      <w:proofErr w:type="spellEnd"/>
      <w:r w:rsidRPr="00B569A6">
        <w:rPr>
          <w:rFonts w:ascii="Calibri" w:eastAsia="Calibri" w:hAnsi="Calibri" w:cs="Times New Roman"/>
        </w:rPr>
        <w:t xml:space="preserve"> nereálných hodnot a nelze je proto vyhodnotit a lze je považovat za digitální šum ve vzorku dat (viz statistické zpracování). </w:t>
      </w:r>
      <w:commentRangeEnd w:id="0"/>
      <w:r w:rsidRPr="00B569A6">
        <w:rPr>
          <w:rFonts w:ascii="Calibri" w:eastAsia="Calibri" w:hAnsi="Calibri" w:cs="Times New Roman"/>
          <w:sz w:val="16"/>
          <w:szCs w:val="16"/>
          <w:lang w:val="en-GB"/>
        </w:rPr>
        <w:commentReference w:id="0"/>
      </w:r>
      <w:r w:rsidRPr="00B569A6">
        <w:rPr>
          <w:rFonts w:ascii="Calibri" w:eastAsia="Calibri" w:hAnsi="Calibri" w:cs="Times New Roman"/>
        </w:rPr>
        <w:t>Částic větších než 1 mm</w:t>
      </w:r>
      <w:r w:rsidRPr="00B569A6">
        <w:rPr>
          <w:rFonts w:ascii="Calibri" w:eastAsia="Calibri" w:hAnsi="Calibri" w:cs="Times New Roman"/>
          <w:vertAlign w:val="superscript"/>
        </w:rPr>
        <w:t>3</w:t>
      </w:r>
      <w:r w:rsidRPr="00B569A6">
        <w:rPr>
          <w:rFonts w:ascii="Calibri" w:eastAsia="Calibri" w:hAnsi="Calibri" w:cs="Times New Roman"/>
        </w:rPr>
        <w:t xml:space="preserve"> bylo segmentováno jen 133, nicméně souhrnně představují 59.12 % celkového objemu selektovaných částic. Nejvíce částic této skupiny spadá do intervalu 1-20 mm</w:t>
      </w:r>
      <w:r w:rsidRPr="00B569A6">
        <w:rPr>
          <w:rFonts w:ascii="Calibri" w:eastAsia="Calibri" w:hAnsi="Calibri" w:cs="Times New Roman"/>
          <w:vertAlign w:val="superscript"/>
        </w:rPr>
        <w:t>3</w:t>
      </w:r>
      <w:r w:rsidRPr="00B569A6">
        <w:rPr>
          <w:rFonts w:ascii="Calibri" w:eastAsia="Calibri" w:hAnsi="Calibri" w:cs="Times New Roman"/>
        </w:rPr>
        <w:t xml:space="preserve">. Vypustíme-li chybná data v souboru pak rozdělení části podle </w:t>
      </w:r>
      <w:proofErr w:type="spellStart"/>
      <w:r w:rsidRPr="00B569A6">
        <w:rPr>
          <w:rFonts w:ascii="Calibri" w:eastAsia="Calibri" w:hAnsi="Calibri" w:cs="Times New Roman"/>
        </w:rPr>
        <w:t>flatness</w:t>
      </w:r>
      <w:proofErr w:type="spellEnd"/>
      <w:r w:rsidRPr="00B569A6">
        <w:rPr>
          <w:rFonts w:ascii="Calibri" w:eastAsia="Calibri" w:hAnsi="Calibri" w:cs="Times New Roman"/>
        </w:rPr>
        <w:t xml:space="preserve"> a </w:t>
      </w:r>
      <w:proofErr w:type="spellStart"/>
      <w:r w:rsidRPr="00B569A6">
        <w:rPr>
          <w:rFonts w:ascii="Calibri" w:eastAsia="Calibri" w:hAnsi="Calibri" w:cs="Times New Roman"/>
        </w:rPr>
        <w:t>elongation</w:t>
      </w:r>
      <w:proofErr w:type="spellEnd"/>
      <w:r w:rsidRPr="00B569A6">
        <w:rPr>
          <w:rFonts w:ascii="Calibri" w:eastAsia="Calibri" w:hAnsi="Calibri" w:cs="Times New Roman"/>
        </w:rPr>
        <w:t xml:space="preserve"> vykazuje normální distribuci bez zjevné inklinaci ke konkrétnímu tvaru. Ani v případě anisotropie nevidíme odchylku od normální distribuce.</w:t>
      </w:r>
    </w:p>
    <w:p w14:paraId="314B7D0B" w14:textId="77777777" w:rsidR="00B569A6" w:rsidRPr="00B569A6" w:rsidRDefault="00B569A6" w:rsidP="00B569A6">
      <w:pPr>
        <w:rPr>
          <w:rFonts w:ascii="Calibri" w:eastAsia="Calibri" w:hAnsi="Calibri" w:cs="Times New Roman"/>
        </w:rPr>
      </w:pPr>
      <w:r w:rsidRPr="00B569A6">
        <w:rPr>
          <w:rFonts w:ascii="Calibri" w:eastAsia="Calibri" w:hAnsi="Calibri" w:cs="Times New Roman"/>
        </w:rPr>
        <w:t xml:space="preserve">Hlavní pozornost jsme ale věnovali odhalení případných záměrných úprav keramického těsta, které pravěký tvůrce mohl udělat před vytvarováním a vypálením </w:t>
      </w:r>
      <w:proofErr w:type="spellStart"/>
      <w:r w:rsidRPr="00B569A6">
        <w:rPr>
          <w:rFonts w:ascii="Calibri" w:eastAsia="Calibri" w:hAnsi="Calibri" w:cs="Times New Roman"/>
        </w:rPr>
        <w:t>venuše</w:t>
      </w:r>
      <w:proofErr w:type="spellEnd"/>
      <w:r w:rsidRPr="00B569A6">
        <w:rPr>
          <w:rFonts w:ascii="Calibri" w:eastAsia="Calibri" w:hAnsi="Calibri" w:cs="Times New Roman"/>
        </w:rPr>
        <w:t xml:space="preserve">. Odhalit bychom tak mohli jak určité specifické technologické procesy při přípravě keramického těsta, tak i možný symbolický akt reprezentovaný vložením specifického předmětu(ů) do určité části těla. </w:t>
      </w:r>
      <w:r w:rsidRPr="00B569A6">
        <w:rPr>
          <w:rFonts w:ascii="Calibri" w:eastAsia="Calibri" w:hAnsi="Calibri" w:cs="Times New Roman"/>
          <w:i/>
          <w:iCs/>
        </w:rPr>
        <w:t xml:space="preserve">Soubor dat, </w:t>
      </w:r>
      <w:commentRangeStart w:id="1"/>
      <w:r w:rsidRPr="00B569A6">
        <w:rPr>
          <w:rFonts w:ascii="Calibri" w:eastAsia="Calibri" w:hAnsi="Calibri" w:cs="Times New Roman"/>
          <w:i/>
          <w:iCs/>
        </w:rPr>
        <w:t xml:space="preserve">vyčištěný od extrémních hodnot pomocí </w:t>
      </w:r>
      <w:proofErr w:type="spellStart"/>
      <w:r w:rsidRPr="00B569A6">
        <w:rPr>
          <w:rFonts w:ascii="Calibri" w:eastAsia="Calibri" w:hAnsi="Calibri" w:cs="Times New Roman"/>
          <w:i/>
          <w:iCs/>
        </w:rPr>
        <w:t>exloratory</w:t>
      </w:r>
      <w:proofErr w:type="spellEnd"/>
      <w:r w:rsidRPr="00B569A6">
        <w:rPr>
          <w:rFonts w:ascii="Calibri" w:eastAsia="Calibri" w:hAnsi="Calibri" w:cs="Times New Roman"/>
          <w:i/>
          <w:iCs/>
        </w:rPr>
        <w:t xml:space="preserve"> </w:t>
      </w:r>
      <w:proofErr w:type="spellStart"/>
      <w:r w:rsidRPr="00B569A6">
        <w:rPr>
          <w:rFonts w:ascii="Calibri" w:eastAsia="Calibri" w:hAnsi="Calibri" w:cs="Times New Roman"/>
          <w:i/>
          <w:iCs/>
        </w:rPr>
        <w:t>analysis</w:t>
      </w:r>
      <w:commentRangeEnd w:id="1"/>
      <w:proofErr w:type="spellEnd"/>
      <w:r w:rsidRPr="00B569A6">
        <w:rPr>
          <w:rFonts w:ascii="Calibri" w:eastAsia="Calibri" w:hAnsi="Calibri" w:cs="Times New Roman"/>
          <w:i/>
          <w:iCs/>
          <w:sz w:val="16"/>
          <w:szCs w:val="16"/>
          <w:lang w:val="en-GB"/>
        </w:rPr>
        <w:commentReference w:id="1"/>
      </w:r>
      <w:r w:rsidRPr="00B569A6">
        <w:rPr>
          <w:rFonts w:ascii="Calibri" w:eastAsia="Calibri" w:hAnsi="Calibri" w:cs="Times New Roman"/>
          <w:i/>
          <w:iCs/>
        </w:rPr>
        <w:t xml:space="preserve"> jsme opět rozdělili na dvě části. Jako diskriminační hodnotu jsme zvolili 2 mm3, což je zhruba objem zrnka rýže. Takto velké předměty jsou již bez problémů manipulovatelné lidskými prsty, což je pro sledované téma důležité.</w:t>
      </w:r>
      <w:r w:rsidRPr="00B569A6">
        <w:rPr>
          <w:rFonts w:ascii="Calibri" w:eastAsia="Calibri" w:hAnsi="Calibri" w:cs="Times New Roman"/>
        </w:rPr>
        <w:t xml:space="preserve"> </w:t>
      </w:r>
    </w:p>
    <w:p w14:paraId="3808ED68" w14:textId="77777777" w:rsidR="00B569A6" w:rsidRPr="00B569A6" w:rsidRDefault="00B569A6" w:rsidP="00B569A6">
      <w:pPr>
        <w:rPr>
          <w:rFonts w:ascii="Calibri" w:eastAsia="Calibri" w:hAnsi="Calibri" w:cs="Times New Roman"/>
        </w:rPr>
      </w:pPr>
      <w:r w:rsidRPr="00B569A6">
        <w:rPr>
          <w:rFonts w:ascii="Calibri" w:eastAsia="Calibri" w:hAnsi="Calibri" w:cs="Times New Roman"/>
        </w:rPr>
        <w:t xml:space="preserve">Nejprve jsme se zabývali otázkou, zda v těle </w:t>
      </w:r>
      <w:proofErr w:type="spellStart"/>
      <w:r w:rsidRPr="00B569A6">
        <w:rPr>
          <w:rFonts w:ascii="Calibri" w:eastAsia="Calibri" w:hAnsi="Calibri" w:cs="Times New Roman"/>
        </w:rPr>
        <w:t>venuše</w:t>
      </w:r>
      <w:proofErr w:type="spellEnd"/>
      <w:r w:rsidRPr="00B569A6">
        <w:rPr>
          <w:rFonts w:ascii="Calibri" w:eastAsia="Calibri" w:hAnsi="Calibri" w:cs="Times New Roman"/>
        </w:rPr>
        <w:t xml:space="preserve"> částice vytvářejí nějaké specifické klastry. Nejprve jsme testovali tuto možnost u částic menších než 2 mm3. Analýza neodhalila grupování částic ani z hlediska polohy jejich </w:t>
      </w:r>
      <w:proofErr w:type="spellStart"/>
      <w:r w:rsidRPr="00B569A6">
        <w:rPr>
          <w:rFonts w:ascii="Calibri" w:eastAsia="Calibri" w:hAnsi="Calibri" w:cs="Times New Roman"/>
        </w:rPr>
        <w:t>barycentra</w:t>
      </w:r>
      <w:proofErr w:type="spellEnd"/>
      <w:r w:rsidRPr="00B569A6">
        <w:rPr>
          <w:rFonts w:ascii="Calibri" w:eastAsia="Calibri" w:hAnsi="Calibri" w:cs="Times New Roman"/>
        </w:rPr>
        <w:t xml:space="preserve">, tak ani ve skupině proměnných </w:t>
      </w:r>
      <w:proofErr w:type="spellStart"/>
      <w:r w:rsidRPr="00B569A6">
        <w:rPr>
          <w:rFonts w:ascii="Calibri" w:eastAsia="Calibri" w:hAnsi="Calibri" w:cs="Times New Roman"/>
        </w:rPr>
        <w:t>flatness</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elongation</w:t>
      </w:r>
      <w:proofErr w:type="spellEnd"/>
      <w:r w:rsidRPr="00B569A6">
        <w:rPr>
          <w:rFonts w:ascii="Calibri" w:eastAsia="Calibri" w:hAnsi="Calibri" w:cs="Times New Roman"/>
        </w:rPr>
        <w:t xml:space="preserve"> and </w:t>
      </w:r>
      <w:proofErr w:type="spellStart"/>
      <w:r w:rsidRPr="00B569A6">
        <w:rPr>
          <w:rFonts w:ascii="Calibri" w:eastAsia="Calibri" w:hAnsi="Calibri" w:cs="Times New Roman"/>
        </w:rPr>
        <w:t>anisotrophy</w:t>
      </w:r>
      <w:proofErr w:type="spellEnd"/>
      <w:r w:rsidRPr="00B569A6">
        <w:rPr>
          <w:rFonts w:ascii="Calibri" w:eastAsia="Calibri" w:hAnsi="Calibri" w:cs="Times New Roman"/>
        </w:rPr>
        <w:t xml:space="preserve">. Stejný výsledek jsme pak získali i pro částice, které by mohly být člověkem manipulované. Nemůžeme potvrdit hypotézu, že některé tvary části byly záměrně selektovány pro přidání do keramického těsta nebo že by byly vkládány záměrně do specifického místa </w:t>
      </w:r>
      <w:proofErr w:type="spellStart"/>
      <w:r w:rsidRPr="00B569A6">
        <w:rPr>
          <w:rFonts w:ascii="Calibri" w:eastAsia="Calibri" w:hAnsi="Calibri" w:cs="Times New Roman"/>
        </w:rPr>
        <w:t>venuše</w:t>
      </w:r>
      <w:proofErr w:type="spellEnd"/>
      <w:r w:rsidRPr="00B569A6">
        <w:rPr>
          <w:rFonts w:ascii="Calibri" w:eastAsia="Calibri" w:hAnsi="Calibri" w:cs="Times New Roman"/>
        </w:rPr>
        <w:t xml:space="preserve">. </w:t>
      </w:r>
    </w:p>
    <w:p w14:paraId="49888386" w14:textId="77777777" w:rsidR="00B569A6" w:rsidRPr="00B569A6" w:rsidRDefault="00B569A6" w:rsidP="00B569A6">
      <w:pPr>
        <w:rPr>
          <w:rFonts w:ascii="Calibri" w:eastAsia="Calibri" w:hAnsi="Calibri" w:cs="Times New Roman"/>
        </w:rPr>
      </w:pPr>
      <w:r w:rsidRPr="00B569A6">
        <w:rPr>
          <w:rFonts w:ascii="Calibri" w:eastAsia="Calibri" w:hAnsi="Calibri" w:cs="Times New Roman"/>
        </w:rPr>
        <w:t xml:space="preserve">Otázku selekce specifických tvarů jsme se pokusili řešit i pomocí indexu </w:t>
      </w:r>
      <w:proofErr w:type="spellStart"/>
      <w:r w:rsidRPr="00B569A6">
        <w:rPr>
          <w:rFonts w:ascii="Calibri" w:eastAsia="Calibri" w:hAnsi="Calibri" w:cs="Times New Roman"/>
        </w:rPr>
        <w:t>sféricity</w:t>
      </w:r>
      <w:proofErr w:type="spellEnd"/>
      <w:r w:rsidRPr="00B569A6">
        <w:rPr>
          <w:rFonts w:ascii="Calibri" w:eastAsia="Calibri" w:hAnsi="Calibri" w:cs="Times New Roman"/>
        </w:rPr>
        <w:t xml:space="preserve">. Ve sledované skupině spadal index </w:t>
      </w:r>
      <w:proofErr w:type="spellStart"/>
      <w:r w:rsidRPr="00B569A6">
        <w:rPr>
          <w:rFonts w:ascii="Calibri" w:eastAsia="Calibri" w:hAnsi="Calibri" w:cs="Times New Roman"/>
        </w:rPr>
        <w:t>sféricity</w:t>
      </w:r>
      <w:proofErr w:type="spellEnd"/>
      <w:r w:rsidRPr="00B569A6">
        <w:rPr>
          <w:rFonts w:ascii="Calibri" w:eastAsia="Calibri" w:hAnsi="Calibri" w:cs="Times New Roman"/>
        </w:rPr>
        <w:t xml:space="preserve"> mezi </w:t>
      </w:r>
      <w:proofErr w:type="gramStart"/>
      <w:r w:rsidRPr="00B569A6">
        <w:rPr>
          <w:rFonts w:ascii="Calibri" w:eastAsia="Calibri" w:hAnsi="Calibri" w:cs="Times New Roman"/>
        </w:rPr>
        <w:t>hodnoty  0.25</w:t>
      </w:r>
      <w:proofErr w:type="gramEnd"/>
      <w:r w:rsidRPr="00B569A6">
        <w:rPr>
          <w:rFonts w:ascii="Calibri" w:eastAsia="Calibri" w:hAnsi="Calibri" w:cs="Times New Roman"/>
        </w:rPr>
        <w:t xml:space="preserve">-0.55 což naznačuje převahu </w:t>
      </w:r>
      <w:commentRangeStart w:id="2"/>
      <w:r w:rsidRPr="00B569A6">
        <w:rPr>
          <w:rFonts w:ascii="Calibri" w:eastAsia="Calibri" w:hAnsi="Calibri" w:cs="Times New Roman"/>
        </w:rPr>
        <w:t>spíše nerovnoměrných a hranatých tvarů</w:t>
      </w:r>
      <w:commentRangeEnd w:id="2"/>
      <w:r w:rsidRPr="00B569A6">
        <w:rPr>
          <w:rFonts w:ascii="Calibri" w:eastAsia="Calibri" w:hAnsi="Calibri" w:cs="Times New Roman"/>
          <w:sz w:val="16"/>
          <w:szCs w:val="16"/>
          <w:lang w:val="en-GB"/>
        </w:rPr>
        <w:commentReference w:id="2"/>
      </w:r>
      <w:r w:rsidRPr="00B569A6">
        <w:rPr>
          <w:rFonts w:ascii="Calibri" w:eastAsia="Calibri" w:hAnsi="Calibri" w:cs="Times New Roman"/>
        </w:rPr>
        <w:t xml:space="preserve">. Vyšší index </w:t>
      </w:r>
      <w:proofErr w:type="spellStart"/>
      <w:r w:rsidRPr="00B569A6">
        <w:rPr>
          <w:rFonts w:ascii="Calibri" w:eastAsia="Calibri" w:hAnsi="Calibri" w:cs="Times New Roman"/>
        </w:rPr>
        <w:t>sféricity</w:t>
      </w:r>
      <w:proofErr w:type="spellEnd"/>
      <w:r w:rsidRPr="00B569A6">
        <w:rPr>
          <w:rFonts w:ascii="Calibri" w:eastAsia="Calibri" w:hAnsi="Calibri" w:cs="Times New Roman"/>
        </w:rPr>
        <w:t xml:space="preserve"> jsme pak zjistili jenom u částic menších než </w:t>
      </w:r>
      <w:commentRangeStart w:id="3"/>
      <w:r w:rsidRPr="00B569A6">
        <w:rPr>
          <w:rFonts w:ascii="Calibri" w:eastAsia="Calibri" w:hAnsi="Calibri" w:cs="Times New Roman"/>
        </w:rPr>
        <w:t xml:space="preserve">0.002 mm3, kam by spadaly i jasné malé body nepravidelně se objevující v objemu </w:t>
      </w:r>
      <w:proofErr w:type="spellStart"/>
      <w:r w:rsidRPr="00B569A6">
        <w:rPr>
          <w:rFonts w:ascii="Calibri" w:eastAsia="Calibri" w:hAnsi="Calibri" w:cs="Times New Roman"/>
        </w:rPr>
        <w:t>venuše</w:t>
      </w:r>
      <w:proofErr w:type="spellEnd"/>
      <w:r w:rsidRPr="00B569A6">
        <w:rPr>
          <w:rFonts w:ascii="Calibri" w:eastAsia="Calibri" w:hAnsi="Calibri" w:cs="Times New Roman"/>
        </w:rPr>
        <w:t xml:space="preserve">. U nich index </w:t>
      </w:r>
      <w:proofErr w:type="spellStart"/>
      <w:r w:rsidRPr="00B569A6">
        <w:rPr>
          <w:rFonts w:ascii="Calibri" w:eastAsia="Calibri" w:hAnsi="Calibri" w:cs="Times New Roman"/>
        </w:rPr>
        <w:t>sféricity</w:t>
      </w:r>
      <w:proofErr w:type="spellEnd"/>
      <w:r w:rsidRPr="00B569A6">
        <w:rPr>
          <w:rFonts w:ascii="Calibri" w:eastAsia="Calibri" w:hAnsi="Calibri" w:cs="Times New Roman"/>
        </w:rPr>
        <w:t xml:space="preserve"> dosahuje hodnot … a pokud se podíváme blíže na jejich tvar (</w:t>
      </w:r>
      <w:proofErr w:type="spellStart"/>
      <w:r w:rsidRPr="00B569A6">
        <w:rPr>
          <w:rFonts w:ascii="Calibri" w:eastAsia="Calibri" w:hAnsi="Calibri" w:cs="Times New Roman"/>
        </w:rPr>
        <w:t>cf</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highlight w:val="magenta"/>
        </w:rPr>
        <w:t>Extended</w:t>
      </w:r>
      <w:proofErr w:type="spellEnd"/>
      <w:r w:rsidRPr="00B569A6">
        <w:rPr>
          <w:rFonts w:ascii="Calibri" w:eastAsia="Calibri" w:hAnsi="Calibri" w:cs="Times New Roman"/>
          <w:highlight w:val="magenta"/>
        </w:rPr>
        <w:t xml:space="preserve"> data – </w:t>
      </w:r>
      <w:proofErr w:type="spellStart"/>
      <w:r w:rsidRPr="00B569A6">
        <w:rPr>
          <w:rFonts w:ascii="Calibri" w:eastAsia="Calibri" w:hAnsi="Calibri" w:cs="Times New Roman"/>
          <w:highlight w:val="magenta"/>
        </w:rPr>
        <w:t>Fig</w:t>
      </w:r>
      <w:proofErr w:type="spellEnd"/>
      <w:r w:rsidRPr="00B569A6">
        <w:rPr>
          <w:rFonts w:ascii="Calibri" w:eastAsia="Calibri" w:hAnsi="Calibri" w:cs="Times New Roman"/>
          <w:highlight w:val="magenta"/>
        </w:rPr>
        <w:t>. 2</w:t>
      </w:r>
      <w:r w:rsidRPr="00B569A6">
        <w:rPr>
          <w:rFonts w:ascii="Calibri" w:eastAsia="Calibri" w:hAnsi="Calibri" w:cs="Times New Roman"/>
        </w:rPr>
        <w:t xml:space="preserve">), pak vidíme tvary podobné krystalům. </w:t>
      </w:r>
      <w:commentRangeEnd w:id="3"/>
      <w:r w:rsidRPr="00B569A6">
        <w:rPr>
          <w:rFonts w:ascii="Calibri" w:eastAsia="Calibri" w:hAnsi="Calibri" w:cs="Times New Roman"/>
          <w:sz w:val="16"/>
          <w:szCs w:val="16"/>
          <w:lang w:val="en-GB"/>
        </w:rPr>
        <w:commentReference w:id="3"/>
      </w:r>
    </w:p>
    <w:p w14:paraId="152A963B" w14:textId="77777777" w:rsidR="00B569A6" w:rsidRPr="00B569A6" w:rsidRDefault="00B569A6" w:rsidP="00B569A6">
      <w:pPr>
        <w:rPr>
          <w:rFonts w:ascii="Calibri" w:eastAsia="Calibri" w:hAnsi="Calibri" w:cs="Times New Roman"/>
        </w:rPr>
      </w:pPr>
      <w:r w:rsidRPr="00B569A6">
        <w:rPr>
          <w:rFonts w:ascii="Calibri" w:eastAsia="Calibri" w:hAnsi="Calibri" w:cs="Times New Roman"/>
        </w:rPr>
        <w:t>Vzhledem k dosaženým výsledkům jsme zaměřili naši pozornost na analýzu tvarů a vnitřní struktury jednotlivých částic, a to těch větších a rovno 2 mm</w:t>
      </w:r>
      <w:r w:rsidRPr="00B569A6">
        <w:rPr>
          <w:rFonts w:ascii="Calibri" w:eastAsia="Calibri" w:hAnsi="Calibri" w:cs="Times New Roman"/>
          <w:vertAlign w:val="superscript"/>
        </w:rPr>
        <w:t>3</w:t>
      </w:r>
      <w:r w:rsidRPr="00B569A6">
        <w:rPr>
          <w:rFonts w:ascii="Calibri" w:eastAsia="Calibri" w:hAnsi="Calibri" w:cs="Times New Roman"/>
        </w:rPr>
        <w:t xml:space="preserve">. V modelu jich bylo vyčleněno programem </w:t>
      </w:r>
      <w:proofErr w:type="spellStart"/>
      <w:r w:rsidRPr="00B569A6">
        <w:rPr>
          <w:rFonts w:ascii="Calibri" w:eastAsia="Calibri" w:hAnsi="Calibri" w:cs="Times New Roman"/>
        </w:rPr>
        <w:t>Avizo</w:t>
      </w:r>
      <w:proofErr w:type="spellEnd"/>
      <w:r w:rsidRPr="00B569A6">
        <w:rPr>
          <w:rFonts w:ascii="Calibri" w:eastAsia="Calibri" w:hAnsi="Calibri" w:cs="Times New Roman"/>
        </w:rPr>
        <w:t xml:space="preserve"> vyčleněno 69, ale k nim byly přiřazeny ještě 3 další částice, které po zaokrouhlení hodnoty objemu rovněž spadají do této skupiny (</w:t>
      </w:r>
      <w:proofErr w:type="spellStart"/>
      <w:r w:rsidRPr="00B569A6">
        <w:rPr>
          <w:rFonts w:ascii="Calibri" w:eastAsia="Calibri" w:hAnsi="Calibri" w:cs="Times New Roman"/>
          <w:highlight w:val="magenta"/>
        </w:rPr>
        <w:t>Fig</w:t>
      </w:r>
      <w:proofErr w:type="spellEnd"/>
      <w:r w:rsidRPr="00B569A6">
        <w:rPr>
          <w:rFonts w:ascii="Calibri" w:eastAsia="Calibri" w:hAnsi="Calibri" w:cs="Times New Roman"/>
          <w:highlight w:val="magenta"/>
        </w:rPr>
        <w:t>. 2</w:t>
      </w:r>
      <w:r w:rsidRPr="00B569A6">
        <w:rPr>
          <w:rFonts w:ascii="Calibri" w:eastAsia="Calibri" w:hAnsi="Calibri" w:cs="Times New Roman"/>
        </w:rPr>
        <w:t xml:space="preserve">) a rovněž některé </w:t>
      </w:r>
      <w:proofErr w:type="spellStart"/>
      <w:r w:rsidRPr="00B569A6">
        <w:rPr>
          <w:rFonts w:ascii="Calibri" w:eastAsia="Calibri" w:hAnsi="Calibri" w:cs="Times New Roman"/>
        </w:rPr>
        <w:t>mikrofosilie</w:t>
      </w:r>
      <w:proofErr w:type="spellEnd"/>
      <w:r w:rsidRPr="00B569A6">
        <w:rPr>
          <w:rFonts w:ascii="Calibri" w:eastAsia="Calibri" w:hAnsi="Calibri" w:cs="Times New Roman"/>
        </w:rPr>
        <w:t xml:space="preserve">, které se podařilo odhalit. Ukázalo se, že tyto částice můžeme dle tvaru a vnitřní skupiny rozdělit do několika s tím, že hranice mezi skupinami nejsou ostré. Většina částic je reprezentována </w:t>
      </w:r>
      <w:proofErr w:type="spellStart"/>
      <w:r w:rsidRPr="00B569A6">
        <w:rPr>
          <w:rFonts w:ascii="Calibri" w:eastAsia="Calibri" w:hAnsi="Calibri" w:cs="Times New Roman"/>
        </w:rPr>
        <w:t>polyhedral</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pieces</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of</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different</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shapes</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slightly</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rounded</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edges</w:t>
      </w:r>
      <w:proofErr w:type="spellEnd"/>
      <w:r w:rsidRPr="00B569A6">
        <w:rPr>
          <w:rFonts w:ascii="Calibri" w:eastAsia="Calibri" w:hAnsi="Calibri" w:cs="Times New Roman"/>
        </w:rPr>
        <w:t xml:space="preserve"> and more </w:t>
      </w:r>
      <w:proofErr w:type="spellStart"/>
      <w:r w:rsidRPr="00B569A6">
        <w:rPr>
          <w:rFonts w:ascii="Calibri" w:eastAsia="Calibri" w:hAnsi="Calibri" w:cs="Times New Roman"/>
        </w:rPr>
        <w:t>dense</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vein</w:t>
      </w:r>
      <w:proofErr w:type="spellEnd"/>
      <w:r w:rsidRPr="00B569A6">
        <w:rPr>
          <w:rFonts w:ascii="Calibri" w:eastAsia="Calibri" w:hAnsi="Calibri" w:cs="Times New Roman"/>
        </w:rPr>
        <w:t xml:space="preserve">(s), které se projevují výrazně světlými pruhy na </w:t>
      </w:r>
      <w:proofErr w:type="spellStart"/>
      <w:r w:rsidRPr="00B569A6">
        <w:rPr>
          <w:rFonts w:ascii="Calibri" w:eastAsia="Calibri" w:hAnsi="Calibri" w:cs="Times New Roman"/>
        </w:rPr>
        <w:t>orthosnímcích</w:t>
      </w:r>
      <w:proofErr w:type="spellEnd"/>
      <w:r w:rsidRPr="00B569A6">
        <w:rPr>
          <w:rFonts w:ascii="Calibri" w:eastAsia="Calibri" w:hAnsi="Calibri" w:cs="Times New Roman"/>
        </w:rPr>
        <w:t xml:space="preserve"> (Group 1; </w:t>
      </w:r>
      <w:proofErr w:type="spellStart"/>
      <w:r w:rsidRPr="00B569A6">
        <w:rPr>
          <w:rFonts w:ascii="Calibri" w:eastAsia="Calibri" w:hAnsi="Calibri" w:cs="Times New Roman"/>
          <w:highlight w:val="magenta"/>
        </w:rPr>
        <w:t>Extended</w:t>
      </w:r>
      <w:proofErr w:type="spellEnd"/>
      <w:r w:rsidRPr="00B569A6">
        <w:rPr>
          <w:rFonts w:ascii="Calibri" w:eastAsia="Calibri" w:hAnsi="Calibri" w:cs="Times New Roman"/>
          <w:highlight w:val="magenta"/>
        </w:rPr>
        <w:t xml:space="preserve"> Data </w:t>
      </w:r>
      <w:proofErr w:type="spellStart"/>
      <w:r w:rsidRPr="00B569A6">
        <w:rPr>
          <w:rFonts w:ascii="Calibri" w:eastAsia="Calibri" w:hAnsi="Calibri" w:cs="Times New Roman"/>
          <w:highlight w:val="magenta"/>
        </w:rPr>
        <w:t>Fig</w:t>
      </w:r>
      <w:proofErr w:type="spellEnd"/>
      <w:r w:rsidRPr="00B569A6">
        <w:rPr>
          <w:rFonts w:ascii="Calibri" w:eastAsia="Calibri" w:hAnsi="Calibri" w:cs="Times New Roman"/>
        </w:rPr>
        <w:t xml:space="preserve">. </w:t>
      </w:r>
      <w:proofErr w:type="gramStart"/>
      <w:r w:rsidRPr="00B569A6">
        <w:rPr>
          <w:rFonts w:ascii="Calibri" w:eastAsia="Calibri" w:hAnsi="Calibri" w:cs="Times New Roman"/>
          <w:highlight w:val="yellow"/>
        </w:rPr>
        <w:t>3A</w:t>
      </w:r>
      <w:proofErr w:type="gramEnd"/>
      <w:r w:rsidRPr="00B569A6">
        <w:rPr>
          <w:rFonts w:ascii="Calibri" w:eastAsia="Calibri" w:hAnsi="Calibri" w:cs="Times New Roman"/>
          <w:highlight w:val="yellow"/>
        </w:rPr>
        <w:t>).</w:t>
      </w:r>
      <w:r w:rsidRPr="00B569A6">
        <w:rPr>
          <w:rFonts w:ascii="Calibri" w:eastAsia="Calibri" w:hAnsi="Calibri" w:cs="Times New Roman"/>
        </w:rPr>
        <w:t xml:space="preserve"> Do druhé skupiny jsme zařadili </w:t>
      </w:r>
      <w:proofErr w:type="spellStart"/>
      <w:r w:rsidRPr="00B569A6">
        <w:rPr>
          <w:rFonts w:ascii="Calibri" w:eastAsia="Calibri" w:hAnsi="Calibri" w:cs="Times New Roman"/>
        </w:rPr>
        <w:t>inclusions</w:t>
      </w:r>
      <w:proofErr w:type="spellEnd"/>
      <w:r w:rsidRPr="00B569A6">
        <w:rPr>
          <w:rFonts w:ascii="Calibri" w:eastAsia="Calibri" w:hAnsi="Calibri" w:cs="Times New Roman"/>
        </w:rPr>
        <w:t xml:space="preserve"> s podobným </w:t>
      </w:r>
      <w:proofErr w:type="spellStart"/>
      <w:r w:rsidRPr="00B569A6">
        <w:rPr>
          <w:rFonts w:ascii="Calibri" w:eastAsia="Calibri" w:hAnsi="Calibri" w:cs="Times New Roman"/>
        </w:rPr>
        <w:t>polyhedral</w:t>
      </w:r>
      <w:proofErr w:type="spellEnd"/>
      <w:r w:rsidRPr="00B569A6">
        <w:rPr>
          <w:rFonts w:ascii="Calibri" w:eastAsia="Calibri" w:hAnsi="Calibri" w:cs="Times New Roman"/>
        </w:rPr>
        <w:t xml:space="preserve"> tvarem, ale vnitřní struktura je méně kompaktní (Group 2; </w:t>
      </w:r>
      <w:proofErr w:type="spellStart"/>
      <w:r w:rsidRPr="00B569A6">
        <w:rPr>
          <w:rFonts w:ascii="Calibri" w:eastAsia="Calibri" w:hAnsi="Calibri" w:cs="Times New Roman"/>
          <w:highlight w:val="magenta"/>
        </w:rPr>
        <w:t>Extended</w:t>
      </w:r>
      <w:proofErr w:type="spellEnd"/>
      <w:r w:rsidRPr="00B569A6">
        <w:rPr>
          <w:rFonts w:ascii="Calibri" w:eastAsia="Calibri" w:hAnsi="Calibri" w:cs="Times New Roman"/>
          <w:highlight w:val="magenta"/>
        </w:rPr>
        <w:t xml:space="preserve"> Data </w:t>
      </w:r>
      <w:proofErr w:type="spellStart"/>
      <w:r w:rsidRPr="00B569A6">
        <w:rPr>
          <w:rFonts w:ascii="Calibri" w:eastAsia="Calibri" w:hAnsi="Calibri" w:cs="Times New Roman"/>
          <w:highlight w:val="magenta"/>
        </w:rPr>
        <w:t>Fig</w:t>
      </w:r>
      <w:proofErr w:type="spellEnd"/>
      <w:r w:rsidRPr="00B569A6">
        <w:rPr>
          <w:rFonts w:ascii="Calibri" w:eastAsia="Calibri" w:hAnsi="Calibri" w:cs="Times New Roman"/>
        </w:rPr>
        <w:t xml:space="preserve">. </w:t>
      </w:r>
      <w:proofErr w:type="gramStart"/>
      <w:r w:rsidRPr="00B569A6">
        <w:rPr>
          <w:rFonts w:ascii="Calibri" w:eastAsia="Calibri" w:hAnsi="Calibri" w:cs="Times New Roman"/>
          <w:highlight w:val="yellow"/>
        </w:rPr>
        <w:t>3B</w:t>
      </w:r>
      <w:proofErr w:type="gramEnd"/>
      <w:r w:rsidRPr="00B569A6">
        <w:rPr>
          <w:rFonts w:ascii="Calibri" w:eastAsia="Calibri" w:hAnsi="Calibri" w:cs="Times New Roman"/>
          <w:highlight w:val="yellow"/>
        </w:rPr>
        <w:t>).</w:t>
      </w:r>
      <w:r w:rsidRPr="00B569A6">
        <w:rPr>
          <w:rFonts w:ascii="Calibri" w:eastAsia="Calibri" w:hAnsi="Calibri" w:cs="Times New Roman"/>
        </w:rPr>
        <w:t xml:space="preserve"> Do třetí skupiny jsme zařadili tvarově podobný materiál s výrazně </w:t>
      </w:r>
      <w:proofErr w:type="spellStart"/>
      <w:r w:rsidRPr="00B569A6">
        <w:rPr>
          <w:rFonts w:ascii="Calibri" w:eastAsia="Calibri" w:hAnsi="Calibri" w:cs="Times New Roman"/>
        </w:rPr>
        <w:t>desintegrated</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rPr>
        <w:t>structure</w:t>
      </w:r>
      <w:proofErr w:type="spellEnd"/>
      <w:r w:rsidRPr="00B569A6">
        <w:rPr>
          <w:rFonts w:ascii="Calibri" w:eastAsia="Calibri" w:hAnsi="Calibri" w:cs="Times New Roman"/>
        </w:rPr>
        <w:t xml:space="preserve"> (Group 3; </w:t>
      </w:r>
      <w:proofErr w:type="spellStart"/>
      <w:r w:rsidRPr="00B569A6">
        <w:rPr>
          <w:rFonts w:ascii="Calibri" w:eastAsia="Calibri" w:hAnsi="Calibri" w:cs="Times New Roman"/>
          <w:highlight w:val="magenta"/>
        </w:rPr>
        <w:t>Extended</w:t>
      </w:r>
      <w:proofErr w:type="spellEnd"/>
      <w:r w:rsidRPr="00B569A6">
        <w:rPr>
          <w:rFonts w:ascii="Calibri" w:eastAsia="Calibri" w:hAnsi="Calibri" w:cs="Times New Roman"/>
          <w:highlight w:val="magenta"/>
        </w:rPr>
        <w:t xml:space="preserve"> Data </w:t>
      </w:r>
      <w:proofErr w:type="spellStart"/>
      <w:r w:rsidRPr="00B569A6">
        <w:rPr>
          <w:rFonts w:ascii="Calibri" w:eastAsia="Calibri" w:hAnsi="Calibri" w:cs="Times New Roman"/>
          <w:highlight w:val="magenta"/>
        </w:rPr>
        <w:t>Fig</w:t>
      </w:r>
      <w:proofErr w:type="spellEnd"/>
      <w:r w:rsidRPr="00B569A6">
        <w:rPr>
          <w:rFonts w:ascii="Calibri" w:eastAsia="Calibri" w:hAnsi="Calibri" w:cs="Times New Roman"/>
        </w:rPr>
        <w:t xml:space="preserve">. </w:t>
      </w:r>
      <w:proofErr w:type="gramStart"/>
      <w:r w:rsidRPr="00B569A6">
        <w:rPr>
          <w:rFonts w:ascii="Calibri" w:eastAsia="Calibri" w:hAnsi="Calibri" w:cs="Times New Roman"/>
          <w:highlight w:val="yellow"/>
        </w:rPr>
        <w:t>3C</w:t>
      </w:r>
      <w:proofErr w:type="gramEnd"/>
      <w:r w:rsidRPr="00B569A6">
        <w:rPr>
          <w:rFonts w:ascii="Calibri" w:eastAsia="Calibri" w:hAnsi="Calibri" w:cs="Times New Roman"/>
          <w:highlight w:val="yellow"/>
        </w:rPr>
        <w:t>)</w:t>
      </w:r>
      <w:r w:rsidRPr="00B569A6">
        <w:rPr>
          <w:rFonts w:ascii="Calibri" w:eastAsia="Calibri" w:hAnsi="Calibri" w:cs="Times New Roman"/>
        </w:rPr>
        <w:t>. Mohlo by se jednat o tentýž materiál ve vyšším stupni zvětrávání.</w:t>
      </w:r>
    </w:p>
    <w:p w14:paraId="1DD21427" w14:textId="77777777" w:rsidR="00B569A6" w:rsidRPr="00B569A6" w:rsidRDefault="00B569A6" w:rsidP="00B569A6">
      <w:pPr>
        <w:rPr>
          <w:rFonts w:ascii="Calibri" w:eastAsia="Calibri" w:hAnsi="Calibri" w:cs="Times New Roman"/>
        </w:rPr>
      </w:pPr>
      <w:r w:rsidRPr="00B569A6">
        <w:rPr>
          <w:rFonts w:ascii="Calibri" w:eastAsia="Calibri" w:hAnsi="Calibri" w:cs="Times New Roman"/>
        </w:rPr>
        <w:lastRenderedPageBreak/>
        <w:t xml:space="preserve"> Čtvrtá skupina je charakteristická zaoblenějším tvarem s poměrně kompaktní </w:t>
      </w:r>
      <w:proofErr w:type="spellStart"/>
      <w:r w:rsidRPr="00B569A6">
        <w:rPr>
          <w:rFonts w:ascii="Calibri" w:eastAsia="Calibri" w:hAnsi="Calibri" w:cs="Times New Roman"/>
        </w:rPr>
        <w:t>spotted</w:t>
      </w:r>
      <w:proofErr w:type="spellEnd"/>
      <w:r w:rsidRPr="00B569A6">
        <w:rPr>
          <w:rFonts w:ascii="Calibri" w:eastAsia="Calibri" w:hAnsi="Calibri" w:cs="Times New Roman"/>
        </w:rPr>
        <w:t xml:space="preserve"> strukturou (Group 4; </w:t>
      </w:r>
      <w:proofErr w:type="spellStart"/>
      <w:r w:rsidRPr="00B569A6">
        <w:rPr>
          <w:rFonts w:ascii="Calibri" w:eastAsia="Calibri" w:hAnsi="Calibri" w:cs="Times New Roman"/>
          <w:highlight w:val="magenta"/>
        </w:rPr>
        <w:t>Extended</w:t>
      </w:r>
      <w:proofErr w:type="spellEnd"/>
      <w:r w:rsidRPr="00B569A6">
        <w:rPr>
          <w:rFonts w:ascii="Calibri" w:eastAsia="Calibri" w:hAnsi="Calibri" w:cs="Times New Roman"/>
          <w:highlight w:val="magenta"/>
        </w:rPr>
        <w:t xml:space="preserve"> Data </w:t>
      </w:r>
      <w:proofErr w:type="spellStart"/>
      <w:r w:rsidRPr="00B569A6">
        <w:rPr>
          <w:rFonts w:ascii="Calibri" w:eastAsia="Calibri" w:hAnsi="Calibri" w:cs="Times New Roman"/>
          <w:highlight w:val="magenta"/>
        </w:rPr>
        <w:t>Fig</w:t>
      </w:r>
      <w:proofErr w:type="spellEnd"/>
      <w:r w:rsidRPr="00B569A6">
        <w:rPr>
          <w:rFonts w:ascii="Calibri" w:eastAsia="Calibri" w:hAnsi="Calibri" w:cs="Times New Roman"/>
          <w:highlight w:val="magenta"/>
        </w:rPr>
        <w:t xml:space="preserve">. </w:t>
      </w:r>
      <w:proofErr w:type="gramStart"/>
      <w:r w:rsidRPr="00B569A6">
        <w:rPr>
          <w:rFonts w:ascii="Calibri" w:eastAsia="Calibri" w:hAnsi="Calibri" w:cs="Times New Roman"/>
          <w:highlight w:val="magenta"/>
        </w:rPr>
        <w:t>3D</w:t>
      </w:r>
      <w:proofErr w:type="gramEnd"/>
      <w:r w:rsidRPr="00B569A6">
        <w:rPr>
          <w:rFonts w:ascii="Calibri" w:eastAsia="Calibri" w:hAnsi="Calibri" w:cs="Times New Roman"/>
        </w:rPr>
        <w:t>), která ukazuje na jiný typ materiálu než v případě skupin 1-3, i když v některých případech nejsou hranice mezi materiály jednoznačné (</w:t>
      </w:r>
      <w:proofErr w:type="spellStart"/>
      <w:r w:rsidRPr="00B569A6">
        <w:rPr>
          <w:rFonts w:ascii="Calibri" w:eastAsia="Calibri" w:hAnsi="Calibri" w:cs="Times New Roman"/>
        </w:rPr>
        <w:t>e.g</w:t>
      </w:r>
      <w:proofErr w:type="spellEnd"/>
      <w:r w:rsidRPr="00B569A6">
        <w:rPr>
          <w:rFonts w:ascii="Calibri" w:eastAsia="Calibri" w:hAnsi="Calibri" w:cs="Times New Roman"/>
        </w:rPr>
        <w:t xml:space="preserve">. </w:t>
      </w:r>
      <w:proofErr w:type="spellStart"/>
      <w:r w:rsidRPr="00B569A6">
        <w:rPr>
          <w:rFonts w:ascii="Calibri" w:eastAsia="Calibri" w:hAnsi="Calibri" w:cs="Times New Roman"/>
          <w:highlight w:val="magenta"/>
        </w:rPr>
        <w:t>Extended</w:t>
      </w:r>
      <w:proofErr w:type="spellEnd"/>
      <w:r w:rsidRPr="00B569A6">
        <w:rPr>
          <w:rFonts w:ascii="Calibri" w:eastAsia="Calibri" w:hAnsi="Calibri" w:cs="Times New Roman"/>
          <w:highlight w:val="magenta"/>
        </w:rPr>
        <w:t xml:space="preserve"> Data </w:t>
      </w:r>
      <w:proofErr w:type="spellStart"/>
      <w:r w:rsidRPr="00B569A6">
        <w:rPr>
          <w:rFonts w:ascii="Calibri" w:eastAsia="Calibri" w:hAnsi="Calibri" w:cs="Times New Roman"/>
          <w:highlight w:val="magenta"/>
        </w:rPr>
        <w:t>Fig</w:t>
      </w:r>
      <w:proofErr w:type="spellEnd"/>
      <w:r w:rsidRPr="00B569A6">
        <w:rPr>
          <w:rFonts w:ascii="Calibri" w:eastAsia="Calibri" w:hAnsi="Calibri" w:cs="Times New Roman"/>
          <w:highlight w:val="magenta"/>
        </w:rPr>
        <w:t xml:space="preserve">. </w:t>
      </w:r>
      <w:proofErr w:type="gramStart"/>
      <w:r w:rsidRPr="00B569A6">
        <w:rPr>
          <w:rFonts w:ascii="Calibri" w:eastAsia="Calibri" w:hAnsi="Calibri" w:cs="Times New Roman"/>
          <w:highlight w:val="magenta"/>
        </w:rPr>
        <w:t>2C</w:t>
      </w:r>
      <w:proofErr w:type="gramEnd"/>
      <w:r w:rsidRPr="00B569A6">
        <w:rPr>
          <w:rFonts w:ascii="Calibri" w:eastAsia="Calibri" w:hAnsi="Calibri" w:cs="Times New Roman"/>
          <w:highlight w:val="magenta"/>
        </w:rPr>
        <w:t>, P37, P60</w:t>
      </w:r>
      <w:r w:rsidRPr="00B569A6">
        <w:rPr>
          <w:rFonts w:ascii="Calibri" w:eastAsia="Calibri" w:hAnsi="Calibri" w:cs="Times New Roman"/>
        </w:rPr>
        <w:t xml:space="preserve">). </w:t>
      </w:r>
    </w:p>
    <w:p w14:paraId="1F5BD0EB" w14:textId="77777777" w:rsidR="00B569A6" w:rsidRPr="00B569A6" w:rsidRDefault="00B569A6" w:rsidP="00B569A6">
      <w:pPr>
        <w:rPr>
          <w:rFonts w:ascii="Calibri" w:eastAsia="Calibri" w:hAnsi="Calibri" w:cs="Times New Roman"/>
          <w:lang w:val="en-GB"/>
        </w:rPr>
      </w:pPr>
      <w:r w:rsidRPr="00B569A6">
        <w:rPr>
          <w:rFonts w:ascii="Calibri" w:eastAsia="Calibri" w:hAnsi="Calibri" w:cs="Times New Roman"/>
        </w:rPr>
        <w:t xml:space="preserve">Do páté skupin jsme zařadili </w:t>
      </w:r>
      <w:r w:rsidRPr="00B569A6">
        <w:rPr>
          <w:rFonts w:ascii="Calibri" w:eastAsia="Calibri" w:hAnsi="Calibri" w:cs="Times New Roman"/>
          <w:lang w:val="en-GB"/>
        </w:rPr>
        <w:t xml:space="preserve">inclusions of higher density </w:t>
      </w:r>
      <w:proofErr w:type="spellStart"/>
      <w:r w:rsidRPr="00B569A6">
        <w:rPr>
          <w:rFonts w:ascii="Calibri" w:eastAsia="Calibri" w:hAnsi="Calibri" w:cs="Times New Roman"/>
          <w:lang w:val="en-GB"/>
        </w:rPr>
        <w:t>obvykle</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nepravidelného</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tvaru</w:t>
      </w:r>
      <w:proofErr w:type="spellEnd"/>
      <w:r w:rsidRPr="00B569A6">
        <w:rPr>
          <w:rFonts w:ascii="Calibri" w:eastAsia="Calibri" w:hAnsi="Calibri" w:cs="Times New Roman"/>
          <w:lang w:val="en-GB"/>
        </w:rPr>
        <w:t xml:space="preserve"> (</w:t>
      </w:r>
      <w:r w:rsidRPr="00B569A6">
        <w:rPr>
          <w:rFonts w:ascii="Calibri" w:eastAsia="Calibri" w:hAnsi="Calibri" w:cs="Times New Roman"/>
          <w:highlight w:val="magenta"/>
          <w:lang w:val="en-GB"/>
        </w:rPr>
        <w:t>Group 5; Extended data Fig. 3E</w:t>
      </w:r>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Snímky</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referenčního</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vzorku</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karbonátů</w:t>
      </w:r>
      <w:proofErr w:type="spellEnd"/>
      <w:r w:rsidRPr="00B569A6">
        <w:rPr>
          <w:rFonts w:ascii="Calibri" w:eastAsia="Calibri" w:hAnsi="Calibri" w:cs="Times New Roman"/>
          <w:lang w:val="en-GB"/>
        </w:rPr>
        <w:t xml:space="preserve"> (</w:t>
      </w:r>
      <w:r w:rsidRPr="00B569A6">
        <w:rPr>
          <w:rFonts w:ascii="Calibri" w:eastAsia="Calibri" w:hAnsi="Calibri" w:cs="Times New Roman"/>
          <w:highlight w:val="magenta"/>
          <w:lang w:val="en-GB"/>
        </w:rPr>
        <w:t>Extended Data Fig. 5: E</w:t>
      </w:r>
      <w:proofErr w:type="gramStart"/>
      <w:r w:rsidRPr="00B569A6">
        <w:rPr>
          <w:rFonts w:ascii="Calibri" w:eastAsia="Calibri" w:hAnsi="Calibri" w:cs="Times New Roman"/>
          <w:highlight w:val="magenta"/>
          <w:lang w:val="en-GB"/>
        </w:rPr>
        <w:t>1</w:t>
      </w:r>
      <w:r w:rsidRPr="00B569A6">
        <w:rPr>
          <w:rFonts w:ascii="Calibri" w:eastAsia="Calibri" w:hAnsi="Calibri" w:cs="Times New Roman"/>
          <w:lang w:val="en-GB"/>
        </w:rPr>
        <w:t>)</w:t>
      </w:r>
      <w:proofErr w:type="spellStart"/>
      <w:r w:rsidRPr="00B569A6">
        <w:rPr>
          <w:rFonts w:ascii="Calibri" w:eastAsia="Calibri" w:hAnsi="Calibri" w:cs="Times New Roman"/>
          <w:lang w:val="en-GB"/>
        </w:rPr>
        <w:t>naznačují</w:t>
      </w:r>
      <w:proofErr w:type="spellEnd"/>
      <w:proofErr w:type="gram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že</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alespoň</w:t>
      </w:r>
      <w:proofErr w:type="spellEnd"/>
      <w:r w:rsidRPr="00B569A6">
        <w:rPr>
          <w:rFonts w:ascii="Calibri" w:eastAsia="Calibri" w:hAnsi="Calibri" w:cs="Times New Roman"/>
          <w:lang w:val="en-GB"/>
        </w:rPr>
        <w:t xml:space="preserve"> v </w:t>
      </w:r>
      <w:proofErr w:type="spellStart"/>
      <w:r w:rsidRPr="00B569A6">
        <w:rPr>
          <w:rFonts w:ascii="Calibri" w:eastAsia="Calibri" w:hAnsi="Calibri" w:cs="Times New Roman"/>
          <w:lang w:val="en-GB"/>
        </w:rPr>
        <w:t>případě</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částic</w:t>
      </w:r>
      <w:proofErr w:type="spellEnd"/>
      <w:r w:rsidRPr="00B569A6">
        <w:rPr>
          <w:rFonts w:ascii="Calibri" w:eastAsia="Calibri" w:hAnsi="Calibri" w:cs="Times New Roman"/>
          <w:lang w:val="en-GB"/>
        </w:rPr>
        <w:t xml:space="preserve"> P41 a P47 se </w:t>
      </w:r>
      <w:proofErr w:type="spellStart"/>
      <w:r w:rsidRPr="00B569A6">
        <w:rPr>
          <w:rFonts w:ascii="Calibri" w:eastAsia="Calibri" w:hAnsi="Calibri" w:cs="Times New Roman"/>
          <w:lang w:val="en-GB"/>
        </w:rPr>
        <w:t>jedná</w:t>
      </w:r>
      <w:proofErr w:type="spellEnd"/>
      <w:r w:rsidRPr="00B569A6">
        <w:rPr>
          <w:rFonts w:ascii="Calibri" w:eastAsia="Calibri" w:hAnsi="Calibri" w:cs="Times New Roman"/>
          <w:lang w:val="en-GB"/>
        </w:rPr>
        <w:t xml:space="preserve"> o </w:t>
      </w:r>
      <w:proofErr w:type="spellStart"/>
      <w:r w:rsidRPr="00B569A6">
        <w:rPr>
          <w:rFonts w:ascii="Calibri" w:eastAsia="Calibri" w:hAnsi="Calibri" w:cs="Times New Roman"/>
          <w:lang w:val="en-GB"/>
        </w:rPr>
        <w:t>karbonátové</w:t>
      </w:r>
      <w:proofErr w:type="spellEnd"/>
      <w:r w:rsidRPr="00B569A6">
        <w:rPr>
          <w:rFonts w:ascii="Calibri" w:eastAsia="Calibri" w:hAnsi="Calibri" w:cs="Times New Roman"/>
          <w:lang w:val="en-GB"/>
        </w:rPr>
        <w:t xml:space="preserve"> nodule, </w:t>
      </w:r>
      <w:proofErr w:type="spellStart"/>
      <w:r w:rsidRPr="00B569A6">
        <w:rPr>
          <w:rFonts w:ascii="Calibri" w:eastAsia="Calibri" w:hAnsi="Calibri" w:cs="Times New Roman"/>
          <w:lang w:val="en-GB"/>
        </w:rPr>
        <w:t>které</w:t>
      </w:r>
      <w:proofErr w:type="spellEnd"/>
      <w:r w:rsidRPr="00B569A6">
        <w:rPr>
          <w:rFonts w:ascii="Calibri" w:eastAsia="Calibri" w:hAnsi="Calibri" w:cs="Times New Roman"/>
          <w:lang w:val="en-GB"/>
        </w:rPr>
        <w:t xml:space="preserve"> se </w:t>
      </w:r>
      <w:proofErr w:type="spellStart"/>
      <w:r w:rsidRPr="00B569A6">
        <w:rPr>
          <w:rFonts w:ascii="Calibri" w:eastAsia="Calibri" w:hAnsi="Calibri" w:cs="Times New Roman"/>
          <w:lang w:val="en-GB"/>
        </w:rPr>
        <w:t>přirozeně</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objevují</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ve</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spraších</w:t>
      </w:r>
      <w:proofErr w:type="spellEnd"/>
      <w:r w:rsidRPr="00B569A6">
        <w:rPr>
          <w:rFonts w:ascii="Calibri" w:eastAsia="Calibri" w:hAnsi="Calibri" w:cs="Times New Roman"/>
          <w:lang w:val="en-GB"/>
        </w:rPr>
        <w:t>.</w:t>
      </w:r>
    </w:p>
    <w:p w14:paraId="206A9C6B" w14:textId="77777777" w:rsidR="00B569A6" w:rsidRPr="00B569A6" w:rsidRDefault="00B569A6" w:rsidP="00B569A6">
      <w:pPr>
        <w:rPr>
          <w:rFonts w:ascii="Calibri" w:eastAsia="Calibri" w:hAnsi="Calibri" w:cs="Times New Roman"/>
          <w:lang w:val="en-GB"/>
        </w:rPr>
      </w:pPr>
      <w:proofErr w:type="spellStart"/>
      <w:r w:rsidRPr="00B569A6">
        <w:rPr>
          <w:rFonts w:ascii="Calibri" w:eastAsia="Calibri" w:hAnsi="Calibri" w:cs="Times New Roman"/>
          <w:lang w:val="en-GB"/>
        </w:rPr>
        <w:t>Šestou</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skupinu</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představují</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dvě</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částice</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které</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nezapadají</w:t>
      </w:r>
      <w:proofErr w:type="spellEnd"/>
      <w:r w:rsidRPr="00B569A6">
        <w:rPr>
          <w:rFonts w:ascii="Calibri" w:eastAsia="Calibri" w:hAnsi="Calibri" w:cs="Times New Roman"/>
          <w:lang w:val="en-GB"/>
        </w:rPr>
        <w:t xml:space="preserve"> do </w:t>
      </w:r>
      <w:proofErr w:type="spellStart"/>
      <w:r w:rsidRPr="00B569A6">
        <w:rPr>
          <w:rFonts w:ascii="Calibri" w:eastAsia="Calibri" w:hAnsi="Calibri" w:cs="Times New Roman"/>
          <w:lang w:val="en-GB"/>
        </w:rPr>
        <w:t>výše</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zmíněných</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charakteristik</w:t>
      </w:r>
      <w:proofErr w:type="spellEnd"/>
      <w:r w:rsidRPr="00B569A6">
        <w:rPr>
          <w:rFonts w:ascii="Calibri" w:eastAsia="Calibri" w:hAnsi="Calibri" w:cs="Times New Roman"/>
          <w:lang w:val="en-GB"/>
        </w:rPr>
        <w:t xml:space="preserve"> (Group 6; </w:t>
      </w:r>
      <w:r w:rsidRPr="00B569A6">
        <w:rPr>
          <w:rFonts w:ascii="Calibri" w:eastAsia="Calibri" w:hAnsi="Calibri" w:cs="Times New Roman"/>
          <w:highlight w:val="magenta"/>
          <w:lang w:val="en-GB"/>
        </w:rPr>
        <w:t>Extended Data Fig. 3F</w:t>
      </w:r>
      <w:r w:rsidRPr="00B569A6">
        <w:rPr>
          <w:rFonts w:ascii="Calibri" w:eastAsia="Calibri" w:hAnsi="Calibri" w:cs="Times New Roman"/>
          <w:lang w:val="en-GB"/>
        </w:rPr>
        <w:t xml:space="preserve">). V </w:t>
      </w:r>
      <w:proofErr w:type="spellStart"/>
      <w:r w:rsidRPr="00B569A6">
        <w:rPr>
          <w:rFonts w:ascii="Calibri" w:eastAsia="Calibri" w:hAnsi="Calibri" w:cs="Times New Roman"/>
          <w:lang w:val="en-GB"/>
        </w:rPr>
        <w:t>obou</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případech</w:t>
      </w:r>
      <w:proofErr w:type="spellEnd"/>
      <w:r w:rsidRPr="00B569A6">
        <w:rPr>
          <w:rFonts w:ascii="Calibri" w:eastAsia="Calibri" w:hAnsi="Calibri" w:cs="Times New Roman"/>
          <w:lang w:val="en-GB"/>
        </w:rPr>
        <w:t xml:space="preserve"> je </w:t>
      </w:r>
      <w:proofErr w:type="spellStart"/>
      <w:r w:rsidRPr="00B569A6">
        <w:rPr>
          <w:rFonts w:ascii="Calibri" w:eastAsia="Calibri" w:hAnsi="Calibri" w:cs="Times New Roman"/>
          <w:lang w:val="en-GB"/>
        </w:rPr>
        <w:t>tvar</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spíše</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oválný</w:t>
      </w:r>
      <w:proofErr w:type="spellEnd"/>
      <w:r w:rsidRPr="00B569A6">
        <w:rPr>
          <w:rFonts w:ascii="Calibri" w:eastAsia="Calibri" w:hAnsi="Calibri" w:cs="Times New Roman"/>
          <w:lang w:val="en-GB"/>
        </w:rPr>
        <w:t xml:space="preserve"> se </w:t>
      </w:r>
      <w:proofErr w:type="spellStart"/>
      <w:r w:rsidRPr="00B569A6">
        <w:rPr>
          <w:rFonts w:ascii="Calibri" w:eastAsia="Calibri" w:hAnsi="Calibri" w:cs="Times New Roman"/>
          <w:lang w:val="en-GB"/>
        </w:rPr>
        <w:t>zaoblenými</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hranami</w:t>
      </w:r>
      <w:proofErr w:type="spellEnd"/>
      <w:r w:rsidRPr="00B569A6">
        <w:rPr>
          <w:rFonts w:ascii="Calibri" w:eastAsia="Calibri" w:hAnsi="Calibri" w:cs="Times New Roman"/>
          <w:lang w:val="en-GB"/>
        </w:rPr>
        <w:t xml:space="preserve">, ale v </w:t>
      </w:r>
      <w:proofErr w:type="spellStart"/>
      <w:r w:rsidRPr="00B569A6">
        <w:rPr>
          <w:rFonts w:ascii="Calibri" w:eastAsia="Calibri" w:hAnsi="Calibri" w:cs="Times New Roman"/>
          <w:lang w:val="en-GB"/>
        </w:rPr>
        <w:t>prvním</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případě</w:t>
      </w:r>
      <w:proofErr w:type="spellEnd"/>
      <w:r w:rsidRPr="00B569A6">
        <w:rPr>
          <w:rFonts w:ascii="Calibri" w:eastAsia="Calibri" w:hAnsi="Calibri" w:cs="Times New Roman"/>
          <w:lang w:val="en-GB"/>
        </w:rPr>
        <w:t xml:space="preserve"> je </w:t>
      </w:r>
      <w:proofErr w:type="spellStart"/>
      <w:r w:rsidRPr="00B569A6">
        <w:rPr>
          <w:rFonts w:ascii="Calibri" w:eastAsia="Calibri" w:hAnsi="Calibri" w:cs="Times New Roman"/>
          <w:lang w:val="en-GB"/>
        </w:rPr>
        <w:t>na</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povrchu</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zřetelnější</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hustší</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vrstva</w:t>
      </w:r>
      <w:proofErr w:type="spellEnd"/>
      <w:r w:rsidRPr="00B569A6">
        <w:rPr>
          <w:rFonts w:ascii="Calibri" w:eastAsia="Calibri" w:hAnsi="Calibri" w:cs="Times New Roman"/>
          <w:lang w:val="en-GB"/>
        </w:rPr>
        <w:t xml:space="preserve"> a </w:t>
      </w:r>
      <w:proofErr w:type="spellStart"/>
      <w:r w:rsidRPr="00B569A6">
        <w:rPr>
          <w:rFonts w:ascii="Calibri" w:eastAsia="Calibri" w:hAnsi="Calibri" w:cs="Times New Roman"/>
          <w:lang w:val="en-GB"/>
        </w:rPr>
        <w:t>vnitřní</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struktura</w:t>
      </w:r>
      <w:proofErr w:type="spellEnd"/>
      <w:r w:rsidRPr="00B569A6">
        <w:rPr>
          <w:rFonts w:ascii="Calibri" w:eastAsia="Calibri" w:hAnsi="Calibri" w:cs="Times New Roman"/>
          <w:lang w:val="en-GB"/>
        </w:rPr>
        <w:t xml:space="preserve"> je </w:t>
      </w:r>
      <w:proofErr w:type="spellStart"/>
      <w:r w:rsidRPr="00B569A6">
        <w:rPr>
          <w:rFonts w:ascii="Calibri" w:eastAsia="Calibri" w:hAnsi="Calibri" w:cs="Times New Roman"/>
          <w:lang w:val="en-GB"/>
        </w:rPr>
        <w:t>nepravidelná</w:t>
      </w:r>
      <w:proofErr w:type="spellEnd"/>
      <w:r w:rsidRPr="00B569A6">
        <w:rPr>
          <w:rFonts w:ascii="Calibri" w:eastAsia="Calibri" w:hAnsi="Calibri" w:cs="Times New Roman"/>
          <w:lang w:val="en-GB"/>
        </w:rPr>
        <w:t xml:space="preserve"> a </w:t>
      </w:r>
      <w:proofErr w:type="spellStart"/>
      <w:r w:rsidRPr="00B569A6">
        <w:rPr>
          <w:rFonts w:ascii="Calibri" w:eastAsia="Calibri" w:hAnsi="Calibri" w:cs="Times New Roman"/>
          <w:lang w:val="en-GB"/>
        </w:rPr>
        <w:t>málo</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zřetelná</w:t>
      </w:r>
      <w:proofErr w:type="spellEnd"/>
      <w:r w:rsidRPr="00B569A6">
        <w:rPr>
          <w:rFonts w:ascii="Calibri" w:eastAsia="Calibri" w:hAnsi="Calibri" w:cs="Times New Roman"/>
          <w:lang w:val="en-GB"/>
        </w:rPr>
        <w:t xml:space="preserve"> (P2), </w:t>
      </w:r>
      <w:proofErr w:type="spellStart"/>
      <w:r w:rsidRPr="00B569A6">
        <w:rPr>
          <w:rFonts w:ascii="Calibri" w:eastAsia="Calibri" w:hAnsi="Calibri" w:cs="Times New Roman"/>
          <w:lang w:val="en-GB"/>
        </w:rPr>
        <w:t>ve</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druhém</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případě</w:t>
      </w:r>
      <w:proofErr w:type="spellEnd"/>
      <w:r w:rsidRPr="00B569A6">
        <w:rPr>
          <w:rFonts w:ascii="Calibri" w:eastAsia="Calibri" w:hAnsi="Calibri" w:cs="Times New Roman"/>
          <w:lang w:val="en-GB"/>
        </w:rPr>
        <w:t xml:space="preserve"> je </w:t>
      </w:r>
      <w:proofErr w:type="spellStart"/>
      <w:r w:rsidRPr="00B569A6">
        <w:rPr>
          <w:rFonts w:ascii="Calibri" w:eastAsia="Calibri" w:hAnsi="Calibri" w:cs="Times New Roman"/>
          <w:lang w:val="en-GB"/>
        </w:rPr>
        <w:t>vnitřní</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struktura</w:t>
      </w:r>
      <w:proofErr w:type="spellEnd"/>
      <w:r w:rsidRPr="00B569A6">
        <w:rPr>
          <w:rFonts w:ascii="Calibri" w:eastAsia="Calibri" w:hAnsi="Calibri" w:cs="Times New Roman"/>
          <w:lang w:val="en-GB"/>
        </w:rPr>
        <w:t xml:space="preserve"> z </w:t>
      </w:r>
      <w:proofErr w:type="spellStart"/>
      <w:r w:rsidRPr="00B569A6">
        <w:rPr>
          <w:rFonts w:ascii="Calibri" w:eastAsia="Calibri" w:hAnsi="Calibri" w:cs="Times New Roman"/>
          <w:lang w:val="en-GB"/>
        </w:rPr>
        <w:t>hlediska</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hustoty</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poměrně</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homogenní</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přičemž</w:t>
      </w:r>
      <w:proofErr w:type="spellEnd"/>
      <w:r w:rsidRPr="00B569A6">
        <w:rPr>
          <w:rFonts w:ascii="Calibri" w:eastAsia="Calibri" w:hAnsi="Calibri" w:cs="Times New Roman"/>
          <w:lang w:val="en-GB"/>
        </w:rPr>
        <w:t xml:space="preserve"> je </w:t>
      </w:r>
      <w:proofErr w:type="spellStart"/>
      <w:r w:rsidRPr="00B569A6">
        <w:rPr>
          <w:rFonts w:ascii="Calibri" w:eastAsia="Calibri" w:hAnsi="Calibri" w:cs="Times New Roman"/>
          <w:lang w:val="en-GB"/>
        </w:rPr>
        <w:t>narušena</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jakousi</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vnitřní</w:t>
      </w:r>
      <w:proofErr w:type="spellEnd"/>
      <w:r w:rsidRPr="00B569A6">
        <w:rPr>
          <w:rFonts w:ascii="Calibri" w:eastAsia="Calibri" w:hAnsi="Calibri" w:cs="Times New Roman"/>
          <w:lang w:val="en-GB"/>
        </w:rPr>
        <w:t xml:space="preserve"> </w:t>
      </w:r>
      <w:proofErr w:type="spellStart"/>
      <w:r w:rsidRPr="00B569A6">
        <w:rPr>
          <w:rFonts w:ascii="Calibri" w:eastAsia="Calibri" w:hAnsi="Calibri" w:cs="Times New Roman"/>
          <w:lang w:val="en-GB"/>
        </w:rPr>
        <w:t>trhlinou</w:t>
      </w:r>
      <w:proofErr w:type="spellEnd"/>
      <w:r w:rsidRPr="00B569A6">
        <w:rPr>
          <w:rFonts w:ascii="Calibri" w:eastAsia="Calibri" w:hAnsi="Calibri" w:cs="Times New Roman"/>
          <w:lang w:val="en-GB"/>
        </w:rPr>
        <w:t xml:space="preserve"> (P16)</w:t>
      </w:r>
    </w:p>
    <w:p w14:paraId="34FF6E91" w14:textId="77777777" w:rsidR="00B569A6" w:rsidRPr="00B569A6" w:rsidRDefault="00B569A6" w:rsidP="00B569A6">
      <w:pPr>
        <w:rPr>
          <w:rFonts w:ascii="Calibri" w:eastAsia="Calibri" w:hAnsi="Calibri" w:cs="Times New Roman"/>
        </w:rPr>
      </w:pPr>
      <w:r w:rsidRPr="00B569A6">
        <w:rPr>
          <w:rFonts w:ascii="Calibri" w:eastAsia="Calibri" w:hAnsi="Calibri" w:cs="Times New Roman"/>
          <w:sz w:val="24"/>
          <w:szCs w:val="24"/>
        </w:rPr>
        <w:t>Samostatnou skupinu 7, do které spadají i částice menší než 2 mm</w:t>
      </w:r>
      <w:r w:rsidRPr="00B569A6">
        <w:rPr>
          <w:rFonts w:ascii="Calibri" w:eastAsia="Calibri" w:hAnsi="Calibri" w:cs="Times New Roman"/>
          <w:sz w:val="24"/>
          <w:szCs w:val="24"/>
          <w:vertAlign w:val="superscript"/>
        </w:rPr>
        <w:t>3</w:t>
      </w:r>
      <w:r w:rsidRPr="00B569A6">
        <w:rPr>
          <w:rFonts w:ascii="Calibri" w:eastAsia="Calibri" w:hAnsi="Calibri" w:cs="Times New Roman"/>
          <w:sz w:val="24"/>
          <w:szCs w:val="24"/>
        </w:rPr>
        <w:t xml:space="preserve">, ale která by mohla být zajímavá z hlediska možných symbolických úprav keramického těsta, </w:t>
      </w:r>
      <w:proofErr w:type="gramStart"/>
      <w:r w:rsidRPr="00B569A6">
        <w:rPr>
          <w:rFonts w:ascii="Calibri" w:eastAsia="Calibri" w:hAnsi="Calibri" w:cs="Times New Roman"/>
          <w:sz w:val="24"/>
          <w:szCs w:val="24"/>
        </w:rPr>
        <w:t>tvoří</w:t>
      </w:r>
      <w:proofErr w:type="gramEnd"/>
      <w:r w:rsidRPr="00B569A6">
        <w:rPr>
          <w:rFonts w:ascii="Calibri" w:eastAsia="Calibri" w:hAnsi="Calibri" w:cs="Times New Roman"/>
          <w:sz w:val="24"/>
          <w:szCs w:val="24"/>
        </w:rPr>
        <w:t xml:space="preserve"> fosilie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4</w:t>
      </w:r>
      <w:r w:rsidRPr="00B569A6">
        <w:rPr>
          <w:rFonts w:ascii="Calibri" w:eastAsia="Calibri" w:hAnsi="Calibri" w:cs="Times New Roman"/>
          <w:sz w:val="24"/>
          <w:szCs w:val="24"/>
        </w:rPr>
        <w:t>). V našem případě se ale jedná o velice malé exempláře, neboť jenom 2 (P29 a P39) mají objem větší než 2 mm</w:t>
      </w:r>
      <w:r w:rsidRPr="00B569A6">
        <w:rPr>
          <w:rFonts w:ascii="Calibri" w:eastAsia="Calibri" w:hAnsi="Calibri" w:cs="Times New Roman"/>
          <w:sz w:val="24"/>
          <w:szCs w:val="24"/>
          <w:vertAlign w:val="superscript"/>
        </w:rPr>
        <w:t>3</w:t>
      </w:r>
      <w:r w:rsidRPr="00B569A6">
        <w:rPr>
          <w:rFonts w:ascii="Calibri" w:eastAsia="Calibri" w:hAnsi="Calibri" w:cs="Times New Roman"/>
          <w:sz w:val="24"/>
          <w:szCs w:val="24"/>
        </w:rPr>
        <w:t>. Na snímcích, které byly alespoň přibližně určitelné, se objevují především kosterní elementy ostnokožců (</w:t>
      </w:r>
      <w:proofErr w:type="spellStart"/>
      <w:r w:rsidRPr="00B569A6">
        <w:rPr>
          <w:rFonts w:ascii="Calibri" w:eastAsia="Calibri" w:hAnsi="Calibri" w:cs="Times New Roman"/>
          <w:sz w:val="24"/>
          <w:szCs w:val="24"/>
        </w:rPr>
        <w:t>Echinodermata</w:t>
      </w:r>
      <w:proofErr w:type="spellEnd"/>
      <w:r w:rsidRPr="00B569A6">
        <w:rPr>
          <w:rFonts w:ascii="Calibri" w:eastAsia="Calibri" w:hAnsi="Calibri" w:cs="Times New Roman"/>
          <w:sz w:val="24"/>
          <w:szCs w:val="24"/>
        </w:rPr>
        <w:t>), zejména (</w:t>
      </w:r>
      <w:proofErr w:type="spellStart"/>
      <w:r w:rsidRPr="00B569A6">
        <w:rPr>
          <w:rFonts w:ascii="Calibri" w:eastAsia="Calibri" w:hAnsi="Calibri" w:cs="Times New Roman"/>
          <w:sz w:val="24"/>
          <w:szCs w:val="24"/>
        </w:rPr>
        <w:t>pluri</w:t>
      </w:r>
      <w:proofErr w:type="spellEnd"/>
      <w:r w:rsidRPr="00B569A6">
        <w:rPr>
          <w:rFonts w:ascii="Calibri" w:eastAsia="Calibri" w:hAnsi="Calibri" w:cs="Times New Roman"/>
          <w:sz w:val="24"/>
          <w:szCs w:val="24"/>
        </w:rPr>
        <w:t>)</w:t>
      </w:r>
      <w:proofErr w:type="spellStart"/>
      <w:r w:rsidRPr="00B569A6">
        <w:rPr>
          <w:rFonts w:ascii="Calibri" w:eastAsia="Calibri" w:hAnsi="Calibri" w:cs="Times New Roman"/>
          <w:sz w:val="24"/>
          <w:szCs w:val="24"/>
        </w:rPr>
        <w:t>kolumnália</w:t>
      </w:r>
      <w:proofErr w:type="spellEnd"/>
      <w:r w:rsidRPr="00B569A6">
        <w:rPr>
          <w:rFonts w:ascii="Calibri" w:eastAsia="Calibri" w:hAnsi="Calibri" w:cs="Times New Roman"/>
          <w:sz w:val="24"/>
          <w:szCs w:val="24"/>
        </w:rPr>
        <w:t xml:space="preserve"> lilijic (</w:t>
      </w:r>
      <w:proofErr w:type="spellStart"/>
      <w:r w:rsidRPr="00B569A6">
        <w:rPr>
          <w:rFonts w:ascii="Calibri" w:eastAsia="Calibri" w:hAnsi="Calibri" w:cs="Times New Roman"/>
          <w:sz w:val="24"/>
          <w:szCs w:val="24"/>
        </w:rPr>
        <w:t>Crinoidea</w:t>
      </w:r>
      <w:proofErr w:type="spellEnd"/>
      <w:r w:rsidRPr="00B569A6">
        <w:rPr>
          <w:rFonts w:ascii="Calibri" w:eastAsia="Calibri" w:hAnsi="Calibri" w:cs="Times New Roman"/>
          <w:sz w:val="24"/>
          <w:szCs w:val="24"/>
        </w:rPr>
        <w:t>). Vzhledem k jejich vesměs zřetelné pětičetné symetrii (</w:t>
      </w:r>
      <w:proofErr w:type="spellStart"/>
      <w:r w:rsidRPr="00B569A6">
        <w:rPr>
          <w:rFonts w:ascii="Calibri" w:eastAsia="Calibri" w:hAnsi="Calibri" w:cs="Times New Roman"/>
          <w:sz w:val="24"/>
          <w:szCs w:val="24"/>
        </w:rPr>
        <w:t>see</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4: P29 and 39</w:t>
      </w:r>
      <w:r w:rsidRPr="00B569A6">
        <w:rPr>
          <w:rFonts w:ascii="Calibri" w:eastAsia="Calibri" w:hAnsi="Calibri" w:cs="Times New Roman"/>
          <w:sz w:val="24"/>
          <w:szCs w:val="24"/>
        </w:rPr>
        <w:t xml:space="preserve">) je pravděpodobné, že by se mohlo jednat o zástupce řádu </w:t>
      </w:r>
      <w:proofErr w:type="spellStart"/>
      <w:r w:rsidRPr="00B569A6">
        <w:rPr>
          <w:rFonts w:ascii="Calibri" w:eastAsia="Calibri" w:hAnsi="Calibri" w:cs="Times New Roman"/>
          <w:sz w:val="24"/>
          <w:szCs w:val="24"/>
        </w:rPr>
        <w:t>Isocrinida</w:t>
      </w:r>
      <w:proofErr w:type="spellEnd"/>
      <w:r w:rsidRPr="00B569A6">
        <w:rPr>
          <w:rFonts w:ascii="Calibri" w:eastAsia="Calibri" w:hAnsi="Calibri" w:cs="Times New Roman"/>
          <w:sz w:val="24"/>
          <w:szCs w:val="24"/>
        </w:rPr>
        <w:t xml:space="preserve">, kteří se hojně objevují zejména v horninách jurského stáří. V jednom případě byl zjištěn </w:t>
      </w:r>
      <w:proofErr w:type="gramStart"/>
      <w:r w:rsidRPr="00B569A6">
        <w:rPr>
          <w:rFonts w:ascii="Calibri" w:eastAsia="Calibri" w:hAnsi="Calibri" w:cs="Times New Roman"/>
          <w:sz w:val="24"/>
          <w:szCs w:val="24"/>
        </w:rPr>
        <w:t>fragment</w:t>
      </w:r>
      <w:ins w:id="4" w:author="Uživatel typu Host" w:date="2022-08-15T14:46:00Z">
        <w:r w:rsidRPr="00B569A6">
          <w:rPr>
            <w:rFonts w:ascii="Calibri" w:eastAsia="Calibri" w:hAnsi="Calibri" w:cs="Times New Roman"/>
            <w:color w:val="FF0000"/>
            <w:sz w:val="24"/>
            <w:szCs w:val="24"/>
          </w:rPr>
          <w:t xml:space="preserve"> </w:t>
        </w:r>
      </w:ins>
      <w:ins w:id="5" w:author="Uživatel typu Host" w:date="2022-08-15T14:47:00Z">
        <w:r w:rsidRPr="00B569A6">
          <w:rPr>
            <w:rFonts w:ascii="Calibri" w:eastAsia="Calibri" w:hAnsi="Calibri" w:cs="Times New Roman"/>
            <w:color w:val="FF0000"/>
            <w:sz w:val="24"/>
            <w:szCs w:val="24"/>
          </w:rPr>
          <w:t xml:space="preserve"> </w:t>
        </w:r>
      </w:ins>
      <w:r w:rsidRPr="00B569A6">
        <w:rPr>
          <w:rFonts w:ascii="Calibri" w:eastAsia="Calibri" w:hAnsi="Calibri" w:cs="Times New Roman"/>
          <w:color w:val="FF0000"/>
          <w:sz w:val="24"/>
          <w:szCs w:val="24"/>
          <w:rPrChange w:id="6" w:author="Uživatel typu Host" w:date="2022-08-15T14:45:00Z">
            <w:rPr>
              <w:sz w:val="24"/>
              <w:szCs w:val="24"/>
            </w:rPr>
          </w:rPrChange>
        </w:rPr>
        <w:t>(?)</w:t>
      </w:r>
      <w:proofErr w:type="gramEnd"/>
      <w:r w:rsidRPr="00B569A6">
        <w:rPr>
          <w:rFonts w:ascii="Calibri" w:eastAsia="Calibri" w:hAnsi="Calibri" w:cs="Times New Roman"/>
          <w:color w:val="FF0000"/>
          <w:sz w:val="24"/>
          <w:szCs w:val="24"/>
          <w:rPrChange w:id="7" w:author="Uživatel typu Host" w:date="2022-08-15T14:45:00Z">
            <w:rPr>
              <w:sz w:val="24"/>
              <w:szCs w:val="24"/>
            </w:rPr>
          </w:rPrChange>
        </w:rPr>
        <w:t xml:space="preserve"> </w:t>
      </w:r>
      <w:proofErr w:type="spellStart"/>
      <w:r w:rsidRPr="00B569A6">
        <w:rPr>
          <w:rFonts w:ascii="Calibri" w:eastAsia="Calibri" w:hAnsi="Calibri" w:cs="Times New Roman"/>
          <w:color w:val="FF0000"/>
          <w:sz w:val="24"/>
          <w:szCs w:val="24"/>
          <w:rPrChange w:id="8" w:author="Uživatel typu Host" w:date="2022-08-15T14:45:00Z">
            <w:rPr>
              <w:sz w:val="24"/>
              <w:szCs w:val="24"/>
            </w:rPr>
          </w:rPrChange>
        </w:rPr>
        <w:t>gastropoda</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Extended</w:t>
      </w:r>
      <w:proofErr w:type="spellEnd"/>
      <w:r w:rsidRPr="00B569A6">
        <w:rPr>
          <w:rFonts w:ascii="Calibri" w:eastAsia="Calibri" w:hAnsi="Calibri" w:cs="Times New Roman"/>
          <w:sz w:val="24"/>
          <w:szCs w:val="24"/>
        </w:rPr>
        <w:t xml:space="preserve"> </w:t>
      </w:r>
      <w:r w:rsidRPr="00B569A6">
        <w:rPr>
          <w:rFonts w:ascii="Calibri" w:eastAsia="Calibri" w:hAnsi="Calibri" w:cs="Times New Roman"/>
          <w:sz w:val="24"/>
          <w:szCs w:val="24"/>
          <w:highlight w:val="magenta"/>
        </w:rPr>
        <w:t xml:space="preserve">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4: Px1</w:t>
      </w:r>
      <w:r w:rsidRPr="00B569A6">
        <w:rPr>
          <w:rFonts w:ascii="Calibri" w:eastAsia="Calibri" w:hAnsi="Calibri" w:cs="Times New Roman"/>
          <w:sz w:val="24"/>
          <w:szCs w:val="24"/>
        </w:rPr>
        <w:t xml:space="preserve">). </w:t>
      </w:r>
    </w:p>
    <w:p w14:paraId="46418545" w14:textId="77777777" w:rsidR="00B569A6" w:rsidRPr="00B569A6" w:rsidRDefault="00B569A6" w:rsidP="00B569A6">
      <w:pPr>
        <w:rPr>
          <w:rFonts w:ascii="Calibri" w:eastAsia="Calibri" w:hAnsi="Calibri" w:cs="Times New Roman"/>
          <w:sz w:val="24"/>
          <w:szCs w:val="24"/>
        </w:rPr>
      </w:pPr>
      <w:r w:rsidRPr="00B569A6">
        <w:rPr>
          <w:rFonts w:ascii="Calibri" w:eastAsia="Calibri" w:hAnsi="Calibri" w:cs="Times New Roman"/>
          <w:sz w:val="24"/>
          <w:szCs w:val="24"/>
        </w:rPr>
        <w:t>Značná pozornost byla věnována identifikaci zbytků tvrdých živočišných tkání (</w:t>
      </w:r>
      <w:proofErr w:type="gramStart"/>
      <w:r w:rsidRPr="00B569A6">
        <w:rPr>
          <w:rFonts w:ascii="Calibri" w:eastAsia="Calibri" w:hAnsi="Calibri" w:cs="Times New Roman"/>
          <w:sz w:val="24"/>
          <w:szCs w:val="24"/>
        </w:rPr>
        <w:t>HAM - kost</w:t>
      </w:r>
      <w:proofErr w:type="gramEnd"/>
      <w:r w:rsidRPr="00B569A6">
        <w:rPr>
          <w:rFonts w:ascii="Calibri" w:eastAsia="Calibri" w:hAnsi="Calibri" w:cs="Times New Roman"/>
          <w:sz w:val="24"/>
          <w:szCs w:val="24"/>
        </w:rPr>
        <w:t xml:space="preserve"> a mamutovina). Jejich rozpoznání by mělo být vzhledem k charakteristickým strukturám (viz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5: A and B</w:t>
      </w:r>
      <w:r w:rsidRPr="00B569A6">
        <w:rPr>
          <w:rFonts w:ascii="Calibri" w:eastAsia="Calibri" w:hAnsi="Calibri" w:cs="Times New Roman"/>
          <w:sz w:val="24"/>
          <w:szCs w:val="24"/>
        </w:rPr>
        <w:t xml:space="preserve">) relativně snadná. Referenční vzorky HAM ukazují, že vnitřní struktura kosti vykazuje drobné čočkovité dutinky a naprosto charakteristické jsou pak zbytky porézní struktury, která reprezentuje </w:t>
      </w:r>
      <w:proofErr w:type="spellStart"/>
      <w:r w:rsidRPr="00B569A6">
        <w:rPr>
          <w:rFonts w:ascii="Calibri" w:eastAsia="Calibri" w:hAnsi="Calibri" w:cs="Times New Roman"/>
          <w:sz w:val="24"/>
          <w:szCs w:val="24"/>
        </w:rPr>
        <w:t>spongiosu</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cf</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5: A1-6</w:t>
      </w:r>
      <w:r w:rsidRPr="00B569A6">
        <w:rPr>
          <w:rFonts w:ascii="Calibri" w:eastAsia="Calibri" w:hAnsi="Calibri" w:cs="Times New Roman"/>
          <w:sz w:val="24"/>
          <w:szCs w:val="24"/>
        </w:rPr>
        <w:t>). Mamutovina i slonovina má naproti tomu velice jemnou homogenní strukturu s náznaky laminace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5: B1-B5</w:t>
      </w:r>
      <w:r w:rsidRPr="00B569A6">
        <w:rPr>
          <w:rFonts w:ascii="Calibri" w:eastAsia="Calibri" w:hAnsi="Calibri" w:cs="Times New Roman"/>
          <w:sz w:val="24"/>
          <w:szCs w:val="24"/>
        </w:rPr>
        <w:t>). Úlomky slonoviny jsou výrazně ostrohranné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5: B5</w:t>
      </w:r>
      <w:r w:rsidRPr="00B569A6">
        <w:rPr>
          <w:rFonts w:ascii="Calibri" w:eastAsia="Calibri" w:hAnsi="Calibri" w:cs="Times New Roman"/>
          <w:sz w:val="24"/>
          <w:szCs w:val="24"/>
        </w:rPr>
        <w:t xml:space="preserve">). Vzhledem k těmto charakteristickým znakům můžeme téměř s jistotou konstatovat, že se uvnitř sošky nenachází žádný jednoznačný doklad přítomnosti těchto hard animal </w:t>
      </w:r>
      <w:proofErr w:type="spellStart"/>
      <w:r w:rsidRPr="00B569A6">
        <w:rPr>
          <w:rFonts w:ascii="Calibri" w:eastAsia="Calibri" w:hAnsi="Calibri" w:cs="Times New Roman"/>
          <w:sz w:val="24"/>
          <w:szCs w:val="24"/>
        </w:rPr>
        <w:t>tissue</w:t>
      </w:r>
      <w:proofErr w:type="spellEnd"/>
      <w:r w:rsidRPr="00B569A6">
        <w:rPr>
          <w:rFonts w:ascii="Calibri" w:eastAsia="Calibri" w:hAnsi="Calibri" w:cs="Times New Roman"/>
          <w:sz w:val="24"/>
          <w:szCs w:val="24"/>
        </w:rPr>
        <w:t>. Stejně tak se nepodařilo nalézt doklady archeologických artefaktů, které by se mohly v keramickém těstě objevit náhodně, nebo i záměrně. Ty byly identifikovány ve vzorku kulturní vrstvy z Dolních Věstonic. Na 3D modelech segmentovaných z CT snímků vidíme charakteristický prohnutý tvar v podélné ose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5: F1-F2</w:t>
      </w:r>
      <w:r w:rsidRPr="00B569A6">
        <w:rPr>
          <w:rFonts w:ascii="Calibri" w:eastAsia="Calibri" w:hAnsi="Calibri" w:cs="Times New Roman"/>
          <w:sz w:val="24"/>
          <w:szCs w:val="24"/>
        </w:rPr>
        <w:t xml:space="preserve">), na experimentálně vyrobené šupině pak dokonce rest </w:t>
      </w:r>
      <w:proofErr w:type="spellStart"/>
      <w:r w:rsidRPr="00B569A6">
        <w:rPr>
          <w:rFonts w:ascii="Calibri" w:eastAsia="Calibri" w:hAnsi="Calibri" w:cs="Times New Roman"/>
          <w:sz w:val="24"/>
          <w:szCs w:val="24"/>
        </w:rPr>
        <w:t>of</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striking</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platform</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striking</w:t>
      </w:r>
      <w:proofErr w:type="spellEnd"/>
      <w:r w:rsidRPr="00B569A6">
        <w:rPr>
          <w:rFonts w:ascii="Calibri" w:eastAsia="Calibri" w:hAnsi="Calibri" w:cs="Times New Roman"/>
          <w:sz w:val="24"/>
          <w:szCs w:val="24"/>
        </w:rPr>
        <w:t xml:space="preserve"> point and a </w:t>
      </w:r>
      <w:proofErr w:type="spellStart"/>
      <w:r w:rsidRPr="00B569A6">
        <w:rPr>
          <w:rFonts w:ascii="Calibri" w:eastAsia="Calibri" w:hAnsi="Calibri" w:cs="Times New Roman"/>
          <w:sz w:val="24"/>
          <w:szCs w:val="24"/>
        </w:rPr>
        <w:t>bulb</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5: F3</w:t>
      </w:r>
      <w:r w:rsidRPr="00B569A6">
        <w:rPr>
          <w:rFonts w:ascii="Calibri" w:eastAsia="Calibri" w:hAnsi="Calibri" w:cs="Times New Roman"/>
          <w:sz w:val="24"/>
          <w:szCs w:val="24"/>
        </w:rPr>
        <w:t xml:space="preserve">). </w:t>
      </w:r>
    </w:p>
    <w:p w14:paraId="5AA284AD" w14:textId="77777777" w:rsidR="00B569A6" w:rsidRPr="00B569A6" w:rsidRDefault="00B569A6" w:rsidP="00B569A6">
      <w:pPr>
        <w:rPr>
          <w:rFonts w:ascii="Calibri" w:eastAsia="Calibri" w:hAnsi="Calibri" w:cs="Times New Roman"/>
          <w:sz w:val="24"/>
          <w:szCs w:val="24"/>
        </w:rPr>
      </w:pPr>
      <w:r w:rsidRPr="00B569A6">
        <w:rPr>
          <w:rFonts w:ascii="Calibri" w:eastAsia="Calibri" w:hAnsi="Calibri" w:cs="Times New Roman"/>
          <w:sz w:val="24"/>
          <w:szCs w:val="24"/>
        </w:rPr>
        <w:t xml:space="preserve">Zajímavé a zcela nové poznatky jsme získali o </w:t>
      </w:r>
      <w:proofErr w:type="spellStart"/>
      <w:r w:rsidRPr="00B569A6">
        <w:rPr>
          <w:rFonts w:ascii="Calibri" w:eastAsia="Calibri" w:hAnsi="Calibri" w:cs="Times New Roman"/>
          <w:sz w:val="24"/>
          <w:szCs w:val="24"/>
        </w:rPr>
        <w:t>loess</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ceramic</w:t>
      </w:r>
      <w:proofErr w:type="spellEnd"/>
      <w:r w:rsidRPr="00B569A6">
        <w:rPr>
          <w:rFonts w:ascii="Calibri" w:eastAsia="Calibri" w:hAnsi="Calibri" w:cs="Times New Roman"/>
          <w:sz w:val="24"/>
          <w:szCs w:val="24"/>
        </w:rPr>
        <w:t xml:space="preserve"> paste a technologii jejího zpracování. Hmota je méně </w:t>
      </w:r>
      <w:proofErr w:type="gramStart"/>
      <w:r w:rsidRPr="00B569A6">
        <w:rPr>
          <w:rFonts w:ascii="Calibri" w:eastAsia="Calibri" w:hAnsi="Calibri" w:cs="Times New Roman"/>
          <w:sz w:val="24"/>
          <w:szCs w:val="24"/>
        </w:rPr>
        <w:t>porézní</w:t>
      </w:r>
      <w:proofErr w:type="gramEnd"/>
      <w:r w:rsidRPr="00B569A6">
        <w:rPr>
          <w:rFonts w:ascii="Calibri" w:eastAsia="Calibri" w:hAnsi="Calibri" w:cs="Times New Roman"/>
          <w:sz w:val="24"/>
          <w:szCs w:val="24"/>
        </w:rPr>
        <w:t xml:space="preserve"> než originální neupravená spraš kulturní vrstvy (</w:t>
      </w:r>
      <w:proofErr w:type="spellStart"/>
      <w:r w:rsidRPr="00B569A6">
        <w:rPr>
          <w:rFonts w:ascii="Calibri" w:eastAsia="Calibri" w:hAnsi="Calibri" w:cs="Times New Roman"/>
          <w:sz w:val="24"/>
          <w:szCs w:val="24"/>
        </w:rPr>
        <w:t>cf</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Extended</w:t>
      </w:r>
      <w:proofErr w:type="spellEnd"/>
      <w:r w:rsidRPr="00B569A6">
        <w:rPr>
          <w:rFonts w:ascii="Calibri" w:eastAsia="Calibri" w:hAnsi="Calibri" w:cs="Times New Roman"/>
          <w:sz w:val="24"/>
          <w:szCs w:val="24"/>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3: A and C</w:t>
      </w:r>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Voxely</w:t>
      </w:r>
      <w:proofErr w:type="spellEnd"/>
      <w:r w:rsidRPr="00B569A6">
        <w:rPr>
          <w:rFonts w:ascii="Calibri" w:eastAsia="Calibri" w:hAnsi="Calibri" w:cs="Times New Roman"/>
          <w:sz w:val="24"/>
          <w:szCs w:val="24"/>
        </w:rPr>
        <w:t xml:space="preserve"> sprašové matrix se v oblasti naznačených nohou a hlavy jeví výrazně světlejší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3: A</w:t>
      </w:r>
      <w:r w:rsidRPr="00B569A6">
        <w:rPr>
          <w:rFonts w:ascii="Calibri" w:eastAsia="Calibri" w:hAnsi="Calibri" w:cs="Times New Roman"/>
          <w:sz w:val="24"/>
          <w:szCs w:val="24"/>
        </w:rPr>
        <w:t xml:space="preserve">). Na podélných i příčných řezech pak můžeme pozorovat koncentrické nebo spirálové struktury, které lze vysvětlit technologickým zpracováním </w:t>
      </w:r>
      <w:proofErr w:type="spellStart"/>
      <w:r w:rsidRPr="00B569A6">
        <w:rPr>
          <w:rFonts w:ascii="Calibri" w:eastAsia="Calibri" w:hAnsi="Calibri" w:cs="Times New Roman"/>
          <w:sz w:val="24"/>
          <w:szCs w:val="24"/>
        </w:rPr>
        <w:t>loess</w:t>
      </w:r>
      <w:proofErr w:type="spellEnd"/>
      <w:r w:rsidRPr="00B569A6">
        <w:rPr>
          <w:rFonts w:ascii="Calibri" w:eastAsia="Calibri" w:hAnsi="Calibri" w:cs="Times New Roman"/>
          <w:sz w:val="24"/>
          <w:szCs w:val="24"/>
        </w:rPr>
        <w:t xml:space="preserve"> </w:t>
      </w:r>
      <w:r w:rsidRPr="00B569A6">
        <w:rPr>
          <w:rFonts w:ascii="Calibri" w:eastAsia="Calibri" w:hAnsi="Calibri" w:cs="Times New Roman"/>
          <w:sz w:val="24"/>
          <w:szCs w:val="24"/>
        </w:rPr>
        <w:lastRenderedPageBreak/>
        <w:t>paste (</w:t>
      </w:r>
      <w:proofErr w:type="spellStart"/>
      <w:r w:rsidRPr="00B569A6">
        <w:rPr>
          <w:rFonts w:ascii="Calibri" w:eastAsia="Calibri" w:hAnsi="Calibri" w:cs="Times New Roman"/>
          <w:sz w:val="24"/>
          <w:szCs w:val="24"/>
          <w:highlight w:val="red"/>
        </w:rPr>
        <w:t>Extended</w:t>
      </w:r>
      <w:proofErr w:type="spellEnd"/>
      <w:r w:rsidRPr="00B569A6">
        <w:rPr>
          <w:rFonts w:ascii="Calibri" w:eastAsia="Calibri" w:hAnsi="Calibri" w:cs="Times New Roman"/>
          <w:sz w:val="24"/>
          <w:szCs w:val="24"/>
          <w:highlight w:val="red"/>
        </w:rPr>
        <w:t xml:space="preserve"> Data </w:t>
      </w:r>
      <w:proofErr w:type="spellStart"/>
      <w:r w:rsidRPr="00B569A6">
        <w:rPr>
          <w:rFonts w:ascii="Calibri" w:eastAsia="Calibri" w:hAnsi="Calibri" w:cs="Times New Roman"/>
          <w:sz w:val="24"/>
          <w:szCs w:val="24"/>
          <w:highlight w:val="red"/>
        </w:rPr>
        <w:t>Fig</w:t>
      </w:r>
      <w:proofErr w:type="spellEnd"/>
      <w:r w:rsidRPr="00B569A6">
        <w:rPr>
          <w:rFonts w:ascii="Calibri" w:eastAsia="Calibri" w:hAnsi="Calibri" w:cs="Times New Roman"/>
          <w:sz w:val="24"/>
          <w:szCs w:val="24"/>
          <w:highlight w:val="red"/>
        </w:rPr>
        <w:t xml:space="preserve">. </w:t>
      </w:r>
      <w:proofErr w:type="gramStart"/>
      <w:r w:rsidRPr="00B569A6">
        <w:rPr>
          <w:rFonts w:ascii="Calibri" w:eastAsia="Calibri" w:hAnsi="Calibri" w:cs="Times New Roman"/>
          <w:sz w:val="24"/>
          <w:szCs w:val="24"/>
          <w:highlight w:val="red"/>
        </w:rPr>
        <w:t>3:A</w:t>
      </w:r>
      <w:proofErr w:type="gramEnd"/>
      <w:r w:rsidRPr="00B569A6">
        <w:rPr>
          <w:rFonts w:ascii="Calibri" w:eastAsia="Calibri" w:hAnsi="Calibri" w:cs="Times New Roman"/>
          <w:sz w:val="24"/>
          <w:szCs w:val="24"/>
          <w:highlight w:val="red"/>
        </w:rPr>
        <w:t xml:space="preserve"> and </w:t>
      </w:r>
      <w:r w:rsidRPr="00B569A6">
        <w:rPr>
          <w:rFonts w:ascii="Calibri" w:eastAsia="Calibri" w:hAnsi="Calibri" w:cs="Times New Roman"/>
          <w:sz w:val="24"/>
          <w:szCs w:val="24"/>
          <w:highlight w:val="magenta"/>
        </w:rPr>
        <w:t>B</w:t>
      </w:r>
      <w:r w:rsidRPr="00B569A6">
        <w:rPr>
          <w:rFonts w:ascii="Calibri" w:eastAsia="Calibri" w:hAnsi="Calibri" w:cs="Times New Roman"/>
          <w:sz w:val="24"/>
          <w:szCs w:val="24"/>
        </w:rPr>
        <w:t xml:space="preserve">). Za mimořádně důležité ve vztahu k operačnímu řetězci aplikovanému při tvorbě </w:t>
      </w:r>
      <w:proofErr w:type="spellStart"/>
      <w:r w:rsidRPr="00B569A6">
        <w:rPr>
          <w:rFonts w:ascii="Calibri" w:eastAsia="Calibri" w:hAnsi="Calibri" w:cs="Times New Roman"/>
          <w:sz w:val="24"/>
          <w:szCs w:val="24"/>
        </w:rPr>
        <w:t>venuše</w:t>
      </w:r>
      <w:proofErr w:type="spellEnd"/>
      <w:r w:rsidRPr="00B569A6">
        <w:rPr>
          <w:rFonts w:ascii="Calibri" w:eastAsia="Calibri" w:hAnsi="Calibri" w:cs="Times New Roman"/>
          <w:sz w:val="24"/>
          <w:szCs w:val="24"/>
        </w:rPr>
        <w:t xml:space="preserve"> považujeme fakt, že se nepodařilo najít žádnou dislokační plochu, která by dokládala aditivní metodu tvorby figury. Přitom referenční vzorky, které byly spojovány v různém stupni </w:t>
      </w:r>
      <w:proofErr w:type="gramStart"/>
      <w:r w:rsidRPr="00B569A6">
        <w:rPr>
          <w:rFonts w:ascii="Calibri" w:eastAsia="Calibri" w:hAnsi="Calibri" w:cs="Times New Roman"/>
          <w:sz w:val="24"/>
          <w:szCs w:val="24"/>
        </w:rPr>
        <w:t>vlhkosti</w:t>
      </w:r>
      <w:proofErr w:type="gramEnd"/>
      <w:r w:rsidRPr="00B569A6">
        <w:rPr>
          <w:rFonts w:ascii="Calibri" w:eastAsia="Calibri" w:hAnsi="Calibri" w:cs="Times New Roman"/>
          <w:sz w:val="24"/>
          <w:szCs w:val="24"/>
        </w:rPr>
        <w:t xml:space="preserve"> a i za použití rotačního pohybu vykazují vždy zřetelnou spojovací plochu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6: F-G</w:t>
      </w:r>
      <w:r w:rsidRPr="00B569A6">
        <w:rPr>
          <w:rFonts w:ascii="Calibri" w:eastAsia="Calibri" w:hAnsi="Calibri" w:cs="Times New Roman"/>
          <w:sz w:val="24"/>
          <w:szCs w:val="24"/>
        </w:rPr>
        <w:t>). Pouze na dolním okraji levého ňadra vidíme prasklinu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w:t>
      </w:r>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6: E</w:t>
      </w:r>
      <w:r w:rsidRPr="00B569A6">
        <w:rPr>
          <w:rFonts w:ascii="Calibri" w:eastAsia="Calibri" w:hAnsi="Calibri" w:cs="Times New Roman"/>
          <w:sz w:val="24"/>
          <w:szCs w:val="24"/>
        </w:rPr>
        <w:t xml:space="preserve">), která mohla vzniknout v místech, kde byla část ňadra dodatečně přitisknuta k tělo </w:t>
      </w:r>
      <w:proofErr w:type="spellStart"/>
      <w:r w:rsidRPr="00B569A6">
        <w:rPr>
          <w:rFonts w:ascii="Calibri" w:eastAsia="Calibri" w:hAnsi="Calibri" w:cs="Times New Roman"/>
          <w:sz w:val="24"/>
          <w:szCs w:val="24"/>
        </w:rPr>
        <w:t>venuše</w:t>
      </w:r>
      <w:proofErr w:type="spellEnd"/>
      <w:r w:rsidRPr="00B569A6">
        <w:rPr>
          <w:rFonts w:ascii="Calibri" w:eastAsia="Calibri" w:hAnsi="Calibri" w:cs="Times New Roman"/>
          <w:sz w:val="24"/>
          <w:szCs w:val="24"/>
        </w:rPr>
        <w:t>. Žádná spojovací plocha ale není vidět v napojení hlavy nebo ňader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6: A-D</w:t>
      </w:r>
      <w:r w:rsidRPr="00B569A6">
        <w:rPr>
          <w:rFonts w:ascii="Calibri" w:eastAsia="Calibri" w:hAnsi="Calibri" w:cs="Times New Roman"/>
          <w:sz w:val="24"/>
          <w:szCs w:val="24"/>
        </w:rPr>
        <w:t>), což jsou části, u nichž by použití aditivní technologie představovalo určitou technologickou výhodu, která by tvarování sošky zjednodušovala.</w:t>
      </w:r>
    </w:p>
    <w:p w14:paraId="27C8CE2B" w14:textId="77777777" w:rsidR="00B569A6" w:rsidRPr="00B569A6" w:rsidRDefault="00B569A6" w:rsidP="00B569A6">
      <w:pPr>
        <w:rPr>
          <w:rFonts w:ascii="Calibri" w:eastAsia="Calibri" w:hAnsi="Calibri" w:cs="Times New Roman"/>
          <w:sz w:val="24"/>
          <w:szCs w:val="24"/>
        </w:rPr>
      </w:pPr>
      <w:r w:rsidRPr="00B569A6">
        <w:rPr>
          <w:rFonts w:ascii="Calibri" w:eastAsia="Calibri" w:hAnsi="Calibri" w:cs="Times New Roman"/>
          <w:sz w:val="24"/>
          <w:szCs w:val="24"/>
        </w:rPr>
        <w:t xml:space="preserve">Přesněji se můžeme vyjádřit i ke specifickému </w:t>
      </w:r>
      <w:proofErr w:type="spellStart"/>
      <w:r w:rsidRPr="00B569A6">
        <w:rPr>
          <w:rFonts w:ascii="Calibri" w:eastAsia="Calibri" w:hAnsi="Calibri" w:cs="Times New Roman"/>
          <w:sz w:val="24"/>
          <w:szCs w:val="24"/>
        </w:rPr>
        <w:t>feature</w:t>
      </w:r>
      <w:proofErr w:type="spellEnd"/>
      <w:r w:rsidRPr="00B569A6">
        <w:rPr>
          <w:rFonts w:ascii="Calibri" w:eastAsia="Calibri" w:hAnsi="Calibri" w:cs="Times New Roman"/>
          <w:sz w:val="24"/>
          <w:szCs w:val="24"/>
        </w:rPr>
        <w:t xml:space="preserve">, kterou má </w:t>
      </w:r>
      <w:proofErr w:type="spellStart"/>
      <w:r w:rsidRPr="00B569A6">
        <w:rPr>
          <w:rFonts w:ascii="Calibri" w:eastAsia="Calibri" w:hAnsi="Calibri" w:cs="Times New Roman"/>
          <w:sz w:val="24"/>
          <w:szCs w:val="24"/>
        </w:rPr>
        <w:t>venuše</w:t>
      </w:r>
      <w:proofErr w:type="spellEnd"/>
      <w:r w:rsidRPr="00B569A6">
        <w:rPr>
          <w:rFonts w:ascii="Calibri" w:eastAsia="Calibri" w:hAnsi="Calibri" w:cs="Times New Roman"/>
          <w:sz w:val="24"/>
          <w:szCs w:val="24"/>
        </w:rPr>
        <w:t xml:space="preserve"> dochovánu na temeni hlavy. Zde se nalézají 4 otvory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xml:space="preserve">. 7: </w:t>
      </w:r>
      <w:r w:rsidRPr="00B569A6">
        <w:rPr>
          <w:rFonts w:ascii="Calibri" w:eastAsia="Calibri" w:hAnsi="Calibri" w:cs="Times New Roman"/>
          <w:sz w:val="24"/>
          <w:szCs w:val="24"/>
        </w:rPr>
        <w:t>A), jejichž morfologii jsme dosud neznali dostatečně přesně. Rozměry otvoru se pohybují mezi 2.7-2.9 × 1.1-1.2 mm, hloubka pak okolo 1.5-1.9 mm. Bílá vrstva na dně vpichů, která se na snímcích projevuje výrazně světlou barvou, reprezentuje sekundárně vytvořený povlak CaCO</w:t>
      </w:r>
      <w:r w:rsidRPr="00B569A6">
        <w:rPr>
          <w:rFonts w:ascii="Calibri" w:eastAsia="Calibri" w:hAnsi="Calibri" w:cs="Times New Roman"/>
          <w:sz w:val="24"/>
          <w:szCs w:val="24"/>
          <w:vertAlign w:val="subscript"/>
        </w:rPr>
        <w:t>3</w:t>
      </w:r>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7: C</w:t>
      </w:r>
      <w:r w:rsidRPr="00B569A6">
        <w:rPr>
          <w:rFonts w:ascii="Calibri" w:eastAsia="Calibri" w:hAnsi="Calibri" w:cs="Times New Roman"/>
          <w:sz w:val="24"/>
          <w:szCs w:val="24"/>
        </w:rPr>
        <w:t>). Z vytvořeného 3D modelu jasně vyplývá, že všechny 4 otvory si jsou tvarově podobné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xml:space="preserve">. </w:t>
      </w:r>
      <w:proofErr w:type="gramStart"/>
      <w:r w:rsidRPr="00B569A6">
        <w:rPr>
          <w:rFonts w:ascii="Calibri" w:eastAsia="Calibri" w:hAnsi="Calibri" w:cs="Times New Roman"/>
          <w:sz w:val="24"/>
          <w:szCs w:val="24"/>
          <w:highlight w:val="magenta"/>
        </w:rPr>
        <w:t>7:B</w:t>
      </w:r>
      <w:proofErr w:type="gramEnd"/>
      <w:r w:rsidRPr="00B569A6">
        <w:rPr>
          <w:rFonts w:ascii="Calibri" w:eastAsia="Calibri" w:hAnsi="Calibri" w:cs="Times New Roman"/>
          <w:sz w:val="24"/>
          <w:szCs w:val="24"/>
        </w:rPr>
        <w:t xml:space="preserve">), a byly tudíž vyhotoveny stejným hrotitým nástrojem čočkovitého průřezu. Na podkladě srovnání s referenčními </w:t>
      </w:r>
      <w:proofErr w:type="spellStart"/>
      <w:r w:rsidRPr="00B569A6">
        <w:rPr>
          <w:rFonts w:ascii="Calibri" w:eastAsia="Calibri" w:hAnsi="Calibri" w:cs="Times New Roman"/>
          <w:sz w:val="24"/>
          <w:szCs w:val="24"/>
        </w:rPr>
        <w:t>phantomy</w:t>
      </w:r>
      <w:proofErr w:type="spellEnd"/>
      <w:r w:rsidRPr="00B569A6">
        <w:rPr>
          <w:rFonts w:ascii="Calibri" w:eastAsia="Calibri" w:hAnsi="Calibri" w:cs="Times New Roman"/>
          <w:sz w:val="24"/>
          <w:szCs w:val="24"/>
        </w:rPr>
        <w:t xml:space="preserve"> můžeme konstatovat, že vpichy do temene hlavy byly realizované do částečně vyschlé keramické pasty, protože jsou okraje zaoblené (</w:t>
      </w:r>
      <w:proofErr w:type="spellStart"/>
      <w:r w:rsidRPr="00B569A6">
        <w:rPr>
          <w:rFonts w:ascii="Calibri" w:eastAsia="Calibri" w:hAnsi="Calibri" w:cs="Times New Roman"/>
          <w:sz w:val="24"/>
          <w:szCs w:val="24"/>
        </w:rPr>
        <w:t>cf</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7: E</w:t>
      </w:r>
      <w:r w:rsidRPr="00B569A6">
        <w:rPr>
          <w:rFonts w:ascii="Calibri" w:eastAsia="Calibri" w:hAnsi="Calibri" w:cs="Times New Roman"/>
          <w:sz w:val="24"/>
          <w:szCs w:val="24"/>
        </w:rPr>
        <w:t xml:space="preserve">). V případě vlhkého keramického těsta totiž vzniká </w:t>
      </w:r>
      <w:proofErr w:type="spellStart"/>
      <w:r w:rsidRPr="00B569A6">
        <w:rPr>
          <w:rFonts w:ascii="Calibri" w:eastAsia="Calibri" w:hAnsi="Calibri" w:cs="Times New Roman"/>
          <w:sz w:val="24"/>
          <w:szCs w:val="24"/>
        </w:rPr>
        <w:t>burr</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along</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their</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periphery</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rPr>
        <w:t>cf</w:t>
      </w:r>
      <w:proofErr w:type="spellEnd"/>
      <w:r w:rsidRPr="00B569A6">
        <w:rPr>
          <w:rFonts w:ascii="Calibri" w:eastAsia="Calibri" w:hAnsi="Calibri" w:cs="Times New Roman"/>
          <w:sz w:val="24"/>
          <w:szCs w:val="24"/>
        </w:rPr>
        <w:t xml:space="preserv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7: F</w:t>
      </w:r>
      <w:r w:rsidRPr="00B569A6">
        <w:rPr>
          <w:rFonts w:ascii="Calibri" w:eastAsia="Calibri" w:hAnsi="Calibri" w:cs="Times New Roman"/>
          <w:sz w:val="24"/>
          <w:szCs w:val="24"/>
        </w:rPr>
        <w:t>). Zaoblení okrajů pozorujeme i u očí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xml:space="preserve">. </w:t>
      </w:r>
      <w:r w:rsidRPr="00B569A6">
        <w:rPr>
          <w:rFonts w:ascii="Calibri" w:eastAsia="Calibri" w:hAnsi="Calibri" w:cs="Times New Roman"/>
          <w:sz w:val="24"/>
          <w:szCs w:val="24"/>
        </w:rPr>
        <w:t xml:space="preserve">8) stejně jako pupku </w:t>
      </w:r>
      <w:proofErr w:type="spellStart"/>
      <w:r w:rsidRPr="00B569A6">
        <w:rPr>
          <w:rFonts w:ascii="Calibri" w:eastAsia="Calibri" w:hAnsi="Calibri" w:cs="Times New Roman"/>
          <w:sz w:val="24"/>
          <w:szCs w:val="24"/>
        </w:rPr>
        <w:t>venuše</w:t>
      </w:r>
      <w:proofErr w:type="spellEnd"/>
      <w:r w:rsidRPr="00B569A6">
        <w:rPr>
          <w:rFonts w:ascii="Calibri" w:eastAsia="Calibri" w:hAnsi="Calibri" w:cs="Times New Roman"/>
          <w:sz w:val="24"/>
          <w:szCs w:val="24"/>
        </w:rPr>
        <w:t>.</w:t>
      </w:r>
    </w:p>
    <w:p w14:paraId="4D4FDDB5" w14:textId="5D9A21FC" w:rsidR="00774172" w:rsidRDefault="00B569A6" w:rsidP="00B569A6">
      <w:r w:rsidRPr="00B569A6">
        <w:rPr>
          <w:rFonts w:ascii="Calibri" w:eastAsia="Calibri" w:hAnsi="Calibri" w:cs="Times New Roman"/>
          <w:sz w:val="24"/>
          <w:szCs w:val="24"/>
        </w:rPr>
        <w:t>S technologií výroby souvisí i tafonomie Venuše, zejména pak její vnitřní struktury. Zejména ve střední části (v trupu) pozorujeme rozsáhlé pukliny, orientované v podélné ose figury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xml:space="preserve">. </w:t>
      </w:r>
      <w:proofErr w:type="gramStart"/>
      <w:r w:rsidRPr="00B569A6">
        <w:rPr>
          <w:rFonts w:ascii="Calibri" w:eastAsia="Calibri" w:hAnsi="Calibri" w:cs="Times New Roman"/>
          <w:sz w:val="24"/>
          <w:szCs w:val="24"/>
          <w:highlight w:val="magenta"/>
        </w:rPr>
        <w:t>3:A</w:t>
      </w:r>
      <w:proofErr w:type="gramEnd"/>
      <w:r w:rsidRPr="00B569A6">
        <w:rPr>
          <w:rFonts w:ascii="Calibri" w:eastAsia="Calibri" w:hAnsi="Calibri" w:cs="Times New Roman"/>
          <w:sz w:val="24"/>
          <w:szCs w:val="24"/>
          <w:highlight w:val="magenta"/>
        </w:rPr>
        <w:t xml:space="preserve">,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xml:space="preserve">. </w:t>
      </w:r>
      <w:r w:rsidRPr="00B569A6">
        <w:rPr>
          <w:rFonts w:ascii="Calibri" w:eastAsia="Calibri" w:hAnsi="Calibri" w:cs="Times New Roman"/>
          <w:sz w:val="24"/>
          <w:szCs w:val="24"/>
        </w:rPr>
        <w:t>9). V těchto puklinách se objevují velice světlé objekty nepravidelného tvaru připomínající větvené krystaly (</w:t>
      </w:r>
      <w:proofErr w:type="spellStart"/>
      <w:r w:rsidRPr="00B569A6">
        <w:rPr>
          <w:rFonts w:ascii="Calibri" w:eastAsia="Calibri" w:hAnsi="Calibri" w:cs="Times New Roman"/>
          <w:sz w:val="24"/>
          <w:szCs w:val="24"/>
          <w:highlight w:val="magenta"/>
        </w:rPr>
        <w:t>Extended</w:t>
      </w:r>
      <w:proofErr w:type="spellEnd"/>
      <w:r w:rsidRPr="00B569A6">
        <w:rPr>
          <w:rFonts w:ascii="Calibri" w:eastAsia="Calibri" w:hAnsi="Calibri" w:cs="Times New Roman"/>
          <w:sz w:val="24"/>
          <w:szCs w:val="24"/>
          <w:highlight w:val="magenta"/>
        </w:rPr>
        <w:t xml:space="preserve"> Data </w:t>
      </w:r>
      <w:proofErr w:type="spellStart"/>
      <w:r w:rsidRPr="00B569A6">
        <w:rPr>
          <w:rFonts w:ascii="Calibri" w:eastAsia="Calibri" w:hAnsi="Calibri" w:cs="Times New Roman"/>
          <w:sz w:val="24"/>
          <w:szCs w:val="24"/>
          <w:highlight w:val="magenta"/>
        </w:rPr>
        <w:t>Fig</w:t>
      </w:r>
      <w:proofErr w:type="spellEnd"/>
      <w:r w:rsidRPr="00B569A6">
        <w:rPr>
          <w:rFonts w:ascii="Calibri" w:eastAsia="Calibri" w:hAnsi="Calibri" w:cs="Times New Roman"/>
          <w:sz w:val="24"/>
          <w:szCs w:val="24"/>
          <w:highlight w:val="magenta"/>
        </w:rPr>
        <w:t>. 10</w:t>
      </w:r>
      <w:r w:rsidRPr="00B569A6">
        <w:rPr>
          <w:rFonts w:ascii="Calibri" w:eastAsia="Calibri" w:hAnsi="Calibri" w:cs="Times New Roman"/>
          <w:sz w:val="24"/>
          <w:szCs w:val="24"/>
        </w:rPr>
        <w:t>). Vzhledem k tomu, že pukliny jsou v kontextu operačního řetězce sekundární (vzniklé výpalem figury), i vyrostlice uvnitř puklin musejí souviset s procesem výpalu. Z hlediska tafonomie předmětu a možných rizik je důležitým poznatek, že některé pukliny nekomunikují s povrchem Venuše, což by mohlo v případě prudkého poklesu tlaku vzduchu vést k rozpadu figury.</w:t>
      </w:r>
    </w:p>
    <w:sectPr w:rsidR="0077417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r Neruda" w:date="2022-11-02T13:40:00Z" w:initials="PN">
    <w:p w14:paraId="7D169CA1" w14:textId="77777777" w:rsidR="00B569A6" w:rsidRPr="007B0189" w:rsidRDefault="00B569A6" w:rsidP="00B569A6">
      <w:pPr>
        <w:pStyle w:val="Textkomente1"/>
        <w:rPr>
          <w:rFonts w:ascii="Segoe UI" w:eastAsia="Times New Roman" w:hAnsi="Segoe UI" w:cs="Segoe UI"/>
          <w:b/>
          <w:bCs/>
          <w:sz w:val="27"/>
          <w:szCs w:val="27"/>
          <w:lang w:val="cs-CZ" w:eastAsia="cs-CZ"/>
        </w:rPr>
      </w:pPr>
      <w:r>
        <w:rPr>
          <w:rStyle w:val="Odkaznakoment"/>
        </w:rPr>
        <w:annotationRef/>
      </w:r>
      <w:r>
        <w:t>Petře, tady bych chtěl upozornit na to, že víme o chybách. V ideálním případě bych chtěl specifikovat, kolik případů jsme zařadili do skupiny dat, které považujeme za chybu. Ve vámi udělaných analýzách je to dobře udělané, ale tady to musím nějak generalizovat. Podívejte se na to a v rámci překladu můžeme případně formulaci diskutovat přes Skype.</w:t>
      </w:r>
    </w:p>
    <w:p w14:paraId="6783D5C1" w14:textId="77777777" w:rsidR="00B569A6" w:rsidRPr="007B0189" w:rsidRDefault="00B569A6" w:rsidP="00B569A6">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cs-CZ"/>
        </w:rPr>
      </w:pPr>
    </w:p>
    <w:p w14:paraId="47AC4453" w14:textId="77777777" w:rsidR="00B569A6" w:rsidRDefault="00B569A6" w:rsidP="00B569A6">
      <w:pPr>
        <w:pStyle w:val="Textkomente1"/>
        <w:rPr>
          <w:rFonts w:ascii="Segoe UI" w:eastAsia="Times New Roman" w:hAnsi="Segoe UI" w:cs="Segoe UI"/>
          <w:bCs/>
          <w:sz w:val="27"/>
          <w:szCs w:val="27"/>
          <w:lang w:val="cs-CZ" w:eastAsia="cs-CZ"/>
        </w:rPr>
      </w:pPr>
      <w:r>
        <w:rPr>
          <w:rFonts w:ascii="Segoe UI" w:eastAsia="Times New Roman" w:hAnsi="Segoe UI" w:cs="Segoe UI"/>
          <w:bCs/>
          <w:sz w:val="27"/>
          <w:szCs w:val="27"/>
          <w:lang w:val="cs-CZ" w:eastAsia="cs-CZ"/>
        </w:rPr>
        <w:t xml:space="preserve"> </w:t>
      </w:r>
    </w:p>
    <w:p w14:paraId="36C5FD9E" w14:textId="77777777" w:rsidR="00B569A6" w:rsidRDefault="00B569A6" w:rsidP="00B569A6">
      <w:pPr>
        <w:pStyle w:val="Textkomente1"/>
        <w:rPr>
          <w:rFonts w:ascii="Segoe UI" w:eastAsia="Times New Roman" w:hAnsi="Segoe UI" w:cs="Segoe UI"/>
          <w:bCs/>
          <w:sz w:val="27"/>
          <w:szCs w:val="27"/>
          <w:lang w:val="cs-CZ" w:eastAsia="cs-CZ"/>
        </w:rPr>
      </w:pPr>
    </w:p>
    <w:p w14:paraId="649F6B97" w14:textId="77777777" w:rsidR="00B569A6" w:rsidRPr="007B0189" w:rsidRDefault="00B569A6" w:rsidP="00B569A6">
      <w:pPr>
        <w:pStyle w:val="Textkomente1"/>
      </w:pPr>
    </w:p>
  </w:comment>
  <w:comment w:id="1" w:author="Petr Neruda" w:date="2023-01-09T09:39:00Z" w:initials="PN">
    <w:p w14:paraId="52EF6DD9" w14:textId="77777777" w:rsidR="00B569A6" w:rsidRDefault="00B569A6" w:rsidP="00B569A6">
      <w:pPr>
        <w:pStyle w:val="Textkomente1"/>
      </w:pPr>
      <w:r>
        <w:rPr>
          <w:rStyle w:val="Odkaznakoment"/>
        </w:rPr>
        <w:annotationRef/>
      </w:r>
      <w:r>
        <w:t>Petře, lze to tak říct?</w:t>
      </w:r>
    </w:p>
  </w:comment>
  <w:comment w:id="2" w:author="Petr Neruda" w:date="2022-11-02T14:21:00Z" w:initials="PN">
    <w:p w14:paraId="4656108C" w14:textId="77777777" w:rsidR="00B569A6" w:rsidRDefault="00B569A6" w:rsidP="00B569A6">
      <w:pPr>
        <w:pStyle w:val="Textkomente1"/>
      </w:pPr>
      <w:r>
        <w:rPr>
          <w:rStyle w:val="Odkaznakoment"/>
        </w:rPr>
        <w:annotationRef/>
      </w:r>
      <w:r>
        <w:t>je to správná formulace?</w:t>
      </w:r>
    </w:p>
  </w:comment>
  <w:comment w:id="3" w:author="Petr Neruda" w:date="2023-01-09T11:06:00Z" w:initials="PN">
    <w:p w14:paraId="6EC5A838" w14:textId="77777777" w:rsidR="00B569A6" w:rsidRDefault="00B569A6" w:rsidP="00B569A6">
      <w:pPr>
        <w:pStyle w:val="Textkomente1"/>
      </w:pPr>
      <w:r>
        <w:rPr>
          <w:rStyle w:val="Odkaznakoment"/>
        </w:rPr>
        <w:annotationRef/>
      </w:r>
      <w:r>
        <w:t>Dokazuje to naše analýza? Nefunguje soubor pro BrightSpots na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F6B97" w15:done="0"/>
  <w15:commentEx w15:paraId="52EF6DD9" w15:done="0"/>
  <w15:commentEx w15:paraId="4656108C" w15:done="0"/>
  <w15:commentEx w15:paraId="6EC5A8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F55" w16cex:dateUtc="2023-01-09T08:39:00Z"/>
  <w16cex:commentExtensible w16cex:durableId="276673A3" w16cex:dateUtc="2023-01-09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F6B97" w16cid:durableId="27665C5E"/>
  <w16cid:commentId w16cid:paraId="52EF6DD9" w16cid:durableId="27665F55"/>
  <w16cid:commentId w16cid:paraId="4656108C" w16cid:durableId="27665C5F"/>
  <w16cid:commentId w16cid:paraId="6EC5A838" w16cid:durableId="276673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r Neruda">
    <w15:presenceInfo w15:providerId="Windows Live" w15:userId="63eb445cb146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3MTawMDUyNDExNzRX0lEKTi0uzszPAykwrAUA0twFISwAAAA="/>
  </w:docVars>
  <w:rsids>
    <w:rsidRoot w:val="00B569A6"/>
    <w:rsid w:val="00774172"/>
    <w:rsid w:val="00B569A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9C33"/>
  <w15:chartTrackingRefBased/>
  <w15:docId w15:val="{6AF460DC-72DB-4499-85A1-C626D7E2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B569A6"/>
    <w:rPr>
      <w:sz w:val="16"/>
      <w:szCs w:val="16"/>
    </w:rPr>
  </w:style>
  <w:style w:type="paragraph" w:customStyle="1" w:styleId="Textkomente1">
    <w:name w:val="Text komentáře1"/>
    <w:basedOn w:val="Normln"/>
    <w:next w:val="Textkomente"/>
    <w:link w:val="TextkomenteChar"/>
    <w:uiPriority w:val="99"/>
    <w:unhideWhenUsed/>
    <w:rsid w:val="00B569A6"/>
    <w:pPr>
      <w:spacing w:line="240" w:lineRule="auto"/>
    </w:pPr>
    <w:rPr>
      <w:sz w:val="20"/>
      <w:szCs w:val="20"/>
      <w:lang w:val="en-GB"/>
    </w:rPr>
  </w:style>
  <w:style w:type="character" w:customStyle="1" w:styleId="TextkomenteChar">
    <w:name w:val="Text komentáře Char"/>
    <w:basedOn w:val="Standardnpsmoodstavce"/>
    <w:link w:val="Textkomente1"/>
    <w:uiPriority w:val="99"/>
    <w:rsid w:val="00B569A6"/>
    <w:rPr>
      <w:sz w:val="20"/>
      <w:szCs w:val="20"/>
      <w:lang w:val="en-GB"/>
    </w:rPr>
  </w:style>
  <w:style w:type="paragraph" w:styleId="Textkomente">
    <w:name w:val="annotation text"/>
    <w:basedOn w:val="Normln"/>
    <w:link w:val="TextkomenteChar1"/>
    <w:uiPriority w:val="99"/>
    <w:semiHidden/>
    <w:unhideWhenUsed/>
    <w:rsid w:val="00B569A6"/>
    <w:pPr>
      <w:spacing w:line="240" w:lineRule="auto"/>
    </w:pPr>
    <w:rPr>
      <w:sz w:val="20"/>
      <w:szCs w:val="20"/>
    </w:rPr>
  </w:style>
  <w:style w:type="character" w:customStyle="1" w:styleId="TextkomenteChar1">
    <w:name w:val="Text komentáře Char1"/>
    <w:basedOn w:val="Standardnpsmoodstavce"/>
    <w:link w:val="Textkomente"/>
    <w:uiPriority w:val="99"/>
    <w:semiHidden/>
    <w:rsid w:val="00B569A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1452</Words>
  <Characters>8573</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Neruda</dc:creator>
  <cp:keywords/>
  <dc:description/>
  <cp:lastModifiedBy>Petr Neruda</cp:lastModifiedBy>
  <cp:revision>1</cp:revision>
  <dcterms:created xsi:type="dcterms:W3CDTF">2023-01-09T13:04:00Z</dcterms:created>
  <dcterms:modified xsi:type="dcterms:W3CDTF">2023-01-09T13:07:00Z</dcterms:modified>
</cp:coreProperties>
</file>